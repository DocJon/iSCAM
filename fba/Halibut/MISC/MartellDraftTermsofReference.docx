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12F2C" w14:textId="77777777" w:rsidR="00930C77" w:rsidDel="00F73B77" w:rsidRDefault="00930C77" w:rsidP="00930C77">
      <w:pPr>
        <w:spacing w:after="0"/>
        <w:rPr>
          <w:del w:id="0" w:author="Steve Martell" w:date="2012-02-07T10:57:00Z"/>
        </w:rPr>
      </w:pPr>
    </w:p>
    <w:p w14:paraId="3949B4BD" w14:textId="4B033D81" w:rsidR="00F73B77" w:rsidRDefault="00F73B77" w:rsidP="00930C77">
      <w:pPr>
        <w:spacing w:after="0"/>
        <w:rPr>
          <w:ins w:id="1" w:author="Steve Martell" w:date="2012-02-07T10:57:00Z"/>
        </w:rPr>
      </w:pPr>
      <w:ins w:id="2" w:author="Steve Martell" w:date="2012-02-07T10:57:00Z">
        <w:r>
          <w:t>TERMS OF REFERENCE</w:t>
        </w:r>
      </w:ins>
      <w:ins w:id="3" w:author="Steve Martell" w:date="2012-02-07T10:59:00Z">
        <w:r>
          <w:t xml:space="preserve">:  Halibut </w:t>
        </w:r>
        <w:proofErr w:type="spellStart"/>
        <w:r>
          <w:t>Bycatch</w:t>
        </w:r>
        <w:proofErr w:type="spellEnd"/>
        <w:r>
          <w:t xml:space="preserve"> Management Research</w:t>
        </w:r>
        <w:r w:rsidR="00F73621">
          <w:t>.</w:t>
        </w:r>
      </w:ins>
    </w:p>
    <w:p w14:paraId="5B2B84D2" w14:textId="497B7CB1" w:rsidR="00930C77" w:rsidDel="00F73B77" w:rsidRDefault="00F73B77" w:rsidP="00930C77">
      <w:pPr>
        <w:spacing w:after="0"/>
        <w:rPr>
          <w:del w:id="4" w:author="Steve Martell" w:date="2012-02-07T10:57:00Z"/>
        </w:rPr>
      </w:pPr>
      <w:ins w:id="5" w:author="Steve Martell" w:date="2012-02-07T10:58:00Z">
        <w:r>
          <w:t xml:space="preserve">Contractor: </w:t>
        </w:r>
      </w:ins>
    </w:p>
    <w:p w14:paraId="216B65A0" w14:textId="77777777" w:rsidR="00F73B77" w:rsidRDefault="00F73B77" w:rsidP="00930C77">
      <w:pPr>
        <w:spacing w:after="0"/>
        <w:rPr>
          <w:ins w:id="6" w:author="Steve Martell" w:date="2012-02-07T10:58:00Z"/>
        </w:rPr>
      </w:pPr>
    </w:p>
    <w:p w14:paraId="30265E01" w14:textId="77777777" w:rsidR="00F73B77" w:rsidRDefault="00930C77" w:rsidP="00930C77">
      <w:pPr>
        <w:spacing w:after="0"/>
        <w:rPr>
          <w:ins w:id="7" w:author="Steve Martell" w:date="2012-02-07T10:58:00Z"/>
        </w:rPr>
      </w:pPr>
      <w:r>
        <w:t>Steve Martell</w:t>
      </w:r>
      <w:ins w:id="8" w:author="Steve Martell" w:date="2012-02-07T10:58:00Z">
        <w:r w:rsidR="00F73B77">
          <w:t>, PhD</w:t>
        </w:r>
      </w:ins>
    </w:p>
    <w:p w14:paraId="1C7F36AA" w14:textId="77777777" w:rsidR="00F73B77" w:rsidRDefault="00F73B77" w:rsidP="00930C77">
      <w:pPr>
        <w:spacing w:after="0"/>
        <w:rPr>
          <w:ins w:id="9" w:author="Steve Martell" w:date="2012-02-07T10:58:00Z"/>
        </w:rPr>
      </w:pPr>
      <w:ins w:id="10" w:author="Steve Martell" w:date="2012-02-07T10:58:00Z">
        <w:r>
          <w:t>2202 Main Mall,</w:t>
        </w:r>
      </w:ins>
    </w:p>
    <w:p w14:paraId="3AF0C579" w14:textId="77777777" w:rsidR="00F73B77" w:rsidRDefault="00F73B77" w:rsidP="00930C77">
      <w:pPr>
        <w:spacing w:after="0"/>
        <w:rPr>
          <w:ins w:id="11" w:author="Steve Martell" w:date="2012-02-07T10:58:00Z"/>
        </w:rPr>
      </w:pPr>
      <w:ins w:id="12" w:author="Steve Martell" w:date="2012-02-07T10:58:00Z">
        <w:r>
          <w:t>Vancouver, BC</w:t>
        </w:r>
      </w:ins>
    </w:p>
    <w:p w14:paraId="11CB640D" w14:textId="77777777" w:rsidR="00F73B77" w:rsidRDefault="00F73B77" w:rsidP="00930C77">
      <w:pPr>
        <w:spacing w:after="0"/>
        <w:rPr>
          <w:ins w:id="13" w:author="Steve Martell" w:date="2012-02-07T10:58:00Z"/>
        </w:rPr>
      </w:pPr>
      <w:ins w:id="14" w:author="Steve Martell" w:date="2012-02-07T10:58:00Z">
        <w:r>
          <w:t>V6T 2K2</w:t>
        </w:r>
      </w:ins>
    </w:p>
    <w:p w14:paraId="5CA104E4" w14:textId="77777777" w:rsidR="00F73B77" w:rsidRDefault="00F73B77" w:rsidP="00930C77">
      <w:pPr>
        <w:spacing w:after="0"/>
        <w:rPr>
          <w:ins w:id="15" w:author="Steve Martell" w:date="2012-02-07T10:58:00Z"/>
        </w:rPr>
      </w:pPr>
      <w:ins w:id="16" w:author="Steve Martell" w:date="2012-02-07T10:58:00Z">
        <w:r>
          <w:t>Canada</w:t>
        </w:r>
      </w:ins>
    </w:p>
    <w:p w14:paraId="10017DF4" w14:textId="77777777" w:rsidR="00F73B77" w:rsidRDefault="00F73B77" w:rsidP="00930C77">
      <w:pPr>
        <w:spacing w:after="0"/>
        <w:rPr>
          <w:ins w:id="17" w:author="Steve Martell" w:date="2012-02-07T10:58:00Z"/>
        </w:rPr>
      </w:pPr>
    </w:p>
    <w:p w14:paraId="2F936453" w14:textId="2449C313" w:rsidR="00930C77" w:rsidRDefault="00F73B77" w:rsidP="00930C77">
      <w:pPr>
        <w:spacing w:after="0"/>
      </w:pPr>
      <w:ins w:id="18" w:author="Steve Martell" w:date="2012-02-07T10:58:00Z">
        <w:r>
          <w:t>Phone 604-822-0484</w:t>
        </w:r>
      </w:ins>
      <w:del w:id="19" w:author="Steve Martell" w:date="2012-02-07T10:58:00Z">
        <w:r w:rsidR="00930C77" w:rsidDel="00F73B77">
          <w:delText xml:space="preserve"> — Draft Terms of Reference</w:delText>
        </w:r>
      </w:del>
    </w:p>
    <w:p w14:paraId="447C9D8B" w14:textId="565B6D35" w:rsidR="00930C77" w:rsidDel="00F73621" w:rsidRDefault="00930C77" w:rsidP="00930C77">
      <w:pPr>
        <w:spacing w:after="0"/>
        <w:rPr>
          <w:del w:id="20" w:author="Steve Martell" w:date="2012-02-07T10:59:00Z"/>
        </w:rPr>
      </w:pPr>
    </w:p>
    <w:p w14:paraId="7BB4ABB8" w14:textId="5F5158CB" w:rsidR="00930C77" w:rsidDel="00F73621" w:rsidRDefault="00930C77" w:rsidP="00930C77">
      <w:pPr>
        <w:spacing w:after="0"/>
        <w:rPr>
          <w:del w:id="21" w:author="Steve Martell" w:date="2012-02-07T10:59:00Z"/>
        </w:rPr>
      </w:pPr>
      <w:del w:id="22" w:author="Steve Martell" w:date="2012-02-07T10:59:00Z">
        <w:r w:rsidDel="00F73621">
          <w:delText>Halibut Bycatch Management</w:delText>
        </w:r>
        <w:r w:rsidR="00AF5035" w:rsidDel="00F73621">
          <w:delText xml:space="preserve"> Research</w:delText>
        </w:r>
        <w:r w:rsidDel="00F73621">
          <w:delText xml:space="preserve"> Contract</w:delText>
        </w:r>
        <w:r w:rsidR="004406F6" w:rsidDel="00F73621">
          <w:delText>, February 3, 2012</w:delText>
        </w:r>
      </w:del>
    </w:p>
    <w:p w14:paraId="5D2CA3F5" w14:textId="77777777" w:rsidR="00930C77" w:rsidRDefault="00930C77" w:rsidP="00930C77">
      <w:pPr>
        <w:spacing w:after="0"/>
      </w:pPr>
    </w:p>
    <w:p w14:paraId="149AE06C" w14:textId="0579C218" w:rsidR="00930C77" w:rsidRDefault="00930C77" w:rsidP="00862C62">
      <w:pPr>
        <w:spacing w:after="0"/>
        <w:jc w:val="both"/>
        <w:pPrChange w:id="23" w:author="Steve Martell" w:date="2012-02-07T11:00:00Z">
          <w:pPr>
            <w:spacing w:after="0"/>
          </w:pPr>
        </w:pPrChange>
      </w:pPr>
      <w:del w:id="24" w:author="Steve Martell" w:date="2012-02-07T11:00:00Z">
        <w:r w:rsidDel="00862C62">
          <w:tab/>
        </w:r>
      </w:del>
      <w:r>
        <w:t>The terms of reference</w:t>
      </w:r>
      <w:ins w:id="25" w:author="Steve Martell" w:date="2012-02-07T10:59:00Z">
        <w:r w:rsidR="004918D3">
          <w:t xml:space="preserve"> herein</w:t>
        </w:r>
      </w:ins>
      <w:r>
        <w:t xml:space="preserve"> contain three components.  For components one and two, each </w:t>
      </w:r>
      <w:del w:id="26" w:author="Steve Martell" w:date="2012-02-07T10:59:00Z">
        <w:r w:rsidDel="004918D3">
          <w:delText xml:space="preserve">work </w:delText>
        </w:r>
      </w:del>
      <w:r>
        <w:t xml:space="preserve">product </w:t>
      </w:r>
      <w:r w:rsidR="00F416EE">
        <w:t>should</w:t>
      </w:r>
      <w:r>
        <w:t xml:space="preserve"> be up to 25 pages typed 12-point text (not including figures, tables, or references).  Work products one and two ar</w:t>
      </w:r>
      <w:r w:rsidR="00AF5035">
        <w:t>e due on or before April 16, 201</w:t>
      </w:r>
      <w:r>
        <w:t>2 at the office of the Alaska Groundfish Data Bank, Kodiak, Alaska (</w:t>
      </w:r>
      <w:r w:rsidR="00F416EE">
        <w:t>address</w:t>
      </w:r>
      <w:r>
        <w:t xml:space="preserve"> below) as a </w:t>
      </w:r>
      <w:del w:id="27" w:author="Steve Martell" w:date="2012-02-07T11:00:00Z">
        <w:r w:rsidDel="004918D3">
          <w:delText>Microsoft Word</w:delText>
        </w:r>
      </w:del>
      <w:ins w:id="28" w:author="Steve Martell" w:date="2012-02-07T11:00:00Z">
        <w:r w:rsidR="004918D3">
          <w:t>Portable Document Format (PDF)</w:t>
        </w:r>
      </w:ins>
      <w:r>
        <w:t xml:space="preserve"> electronic file.  Component three requires participation in a halibut bycatch workshop in Seattle, Washington on April 24-25, 2012.</w:t>
      </w:r>
    </w:p>
    <w:p w14:paraId="14A050BA" w14:textId="77777777" w:rsidR="00930C77" w:rsidRDefault="00930C77" w:rsidP="00930C77">
      <w:pPr>
        <w:spacing w:after="0"/>
      </w:pPr>
    </w:p>
    <w:p w14:paraId="6545999A" w14:textId="60EFBE7E" w:rsidR="00930C77" w:rsidRPr="00B13F7A" w:rsidRDefault="00930C77" w:rsidP="00930C77">
      <w:pPr>
        <w:spacing w:after="0"/>
        <w:rPr>
          <w:b/>
          <w:u w:val="single"/>
          <w:rPrChange w:id="29" w:author="Steve Martell" w:date="2012-02-07T11:00:00Z">
            <w:rPr/>
          </w:rPrChange>
        </w:rPr>
      </w:pPr>
      <w:r w:rsidRPr="00B13F7A">
        <w:rPr>
          <w:b/>
          <w:u w:val="single"/>
          <w:rPrChange w:id="30" w:author="Steve Martell" w:date="2012-02-07T11:00:00Z">
            <w:rPr/>
          </w:rPrChange>
        </w:rPr>
        <w:t>Component One</w:t>
      </w:r>
      <w:ins w:id="31" w:author="Steve Martell" w:date="2012-02-07T11:00:00Z">
        <w:r w:rsidR="00B13F7A">
          <w:rPr>
            <w:b/>
            <w:u w:val="single"/>
          </w:rPr>
          <w:t>:</w:t>
        </w:r>
      </w:ins>
    </w:p>
    <w:p w14:paraId="3A22A554" w14:textId="77777777" w:rsidR="00930C77" w:rsidRDefault="00930C77" w:rsidP="00930C77">
      <w:pPr>
        <w:spacing w:after="0"/>
      </w:pPr>
    </w:p>
    <w:p w14:paraId="5E2D4F12" w14:textId="77777777" w:rsidR="00930C77" w:rsidRDefault="005343BA" w:rsidP="00656216">
      <w:pPr>
        <w:spacing w:after="0"/>
        <w:jc w:val="both"/>
        <w:pPrChange w:id="32" w:author="Steve Martell" w:date="2012-02-07T11:01:00Z">
          <w:pPr>
            <w:spacing w:after="0"/>
          </w:pPr>
        </w:pPrChange>
      </w:pPr>
      <w:r>
        <w:t>Effects</w:t>
      </w:r>
      <w:r w:rsidR="00930C77" w:rsidRPr="007501DC">
        <w:t xml:space="preserve"> of halibut bycatch and wastage in the GOA and BSAI </w:t>
      </w:r>
      <w:r w:rsidR="00B60270">
        <w:t xml:space="preserve">fisheries </w:t>
      </w:r>
      <w:r w:rsidR="00930C77" w:rsidRPr="007501DC">
        <w:t xml:space="preserve">on halibut </w:t>
      </w:r>
      <w:r w:rsidR="00930C77">
        <w:t>yield</w:t>
      </w:r>
      <w:r w:rsidR="00930C77" w:rsidRPr="007501DC">
        <w:t xml:space="preserve"> and spawning biomass</w:t>
      </w:r>
    </w:p>
    <w:p w14:paraId="0B3F514A" w14:textId="77777777" w:rsidR="00930C77" w:rsidRDefault="00930C77" w:rsidP="00930C77">
      <w:pPr>
        <w:spacing w:after="0"/>
        <w:rPr>
          <w:ins w:id="33" w:author="Steve Martell" w:date="2012-02-07T11:01:00Z"/>
        </w:rPr>
      </w:pPr>
    </w:p>
    <w:p w14:paraId="72E8D080" w14:textId="0489ADDA" w:rsidR="00385D59" w:rsidRDefault="00385D59" w:rsidP="00930C77">
      <w:pPr>
        <w:spacing w:after="0"/>
        <w:rPr>
          <w:ins w:id="34" w:author="Steve Martell" w:date="2012-02-07T11:02:00Z"/>
        </w:rPr>
      </w:pPr>
      <w:ins w:id="35" w:author="Steve Martell" w:date="2012-02-07T11:02:00Z">
        <w:r>
          <w:t>Key Research Question:</w:t>
        </w:r>
      </w:ins>
    </w:p>
    <w:p w14:paraId="6893AE11" w14:textId="11EA30F2" w:rsidR="00385D59" w:rsidRDefault="007A7D23" w:rsidP="00930C77">
      <w:pPr>
        <w:spacing w:after="0"/>
        <w:rPr>
          <w:ins w:id="36" w:author="Steve Martell" w:date="2012-02-07T11:02:00Z"/>
        </w:rPr>
      </w:pPr>
      <w:ins w:id="37" w:author="Steve Martell" w:date="2012-02-07T11:02:00Z">
        <w:r>
          <w:t xml:space="preserve">What are the impacts of </w:t>
        </w:r>
      </w:ins>
      <w:proofErr w:type="spellStart"/>
      <w:ins w:id="38" w:author="Steve Martell" w:date="2012-02-07T11:33:00Z">
        <w:r w:rsidR="0089386B">
          <w:t>bycatch</w:t>
        </w:r>
        <w:proofErr w:type="spellEnd"/>
        <w:r w:rsidR="0089386B">
          <w:t xml:space="preserve"> and wast</w:t>
        </w:r>
        <w:r w:rsidR="00CD0F83">
          <w:t>age reductions</w:t>
        </w:r>
      </w:ins>
      <w:commentRangeStart w:id="39"/>
      <w:ins w:id="40" w:author="Steve Martell" w:date="2012-02-07T11:02:00Z">
        <w:r>
          <w:t xml:space="preserve"> </w:t>
        </w:r>
      </w:ins>
      <w:commentRangeEnd w:id="39"/>
      <w:ins w:id="41" w:author="Steve Martell" w:date="2012-02-07T11:06:00Z">
        <w:r w:rsidR="00A53235">
          <w:rPr>
            <w:rStyle w:val="CommentReference"/>
          </w:rPr>
          <w:commentReference w:id="39"/>
        </w:r>
      </w:ins>
      <w:ins w:id="43" w:author="Steve Martell" w:date="2012-02-07T11:02:00Z">
        <w:r>
          <w:t>on future estimates of halibut biomass, yield, spawning biomass and wastage by age–size categories</w:t>
        </w:r>
        <w:r w:rsidR="008B3004">
          <w:t xml:space="preserve"> of a </w:t>
        </w:r>
        <w:proofErr w:type="gramStart"/>
        <w:r w:rsidR="008B3004">
          <w:t>fifteen year</w:t>
        </w:r>
        <w:proofErr w:type="gramEnd"/>
        <w:r w:rsidR="008B3004">
          <w:t xml:space="preserve"> time horizon?</w:t>
        </w:r>
      </w:ins>
    </w:p>
    <w:p w14:paraId="30DF3859" w14:textId="77777777" w:rsidR="00385D59" w:rsidRDefault="00385D59" w:rsidP="00930C77">
      <w:pPr>
        <w:spacing w:after="0"/>
      </w:pPr>
    </w:p>
    <w:p w14:paraId="171E3F01" w14:textId="007DAA81" w:rsidR="00930C77" w:rsidRDefault="00930C77" w:rsidP="00DC05C4">
      <w:pPr>
        <w:spacing w:after="0"/>
        <w:jc w:val="both"/>
        <w:pPrChange w:id="44" w:author="Steve Martell" w:date="2012-02-07T11:13:00Z">
          <w:pPr>
            <w:spacing w:after="0"/>
          </w:pPr>
        </w:pPrChange>
      </w:pPr>
      <w:del w:id="45" w:author="Steve Martell" w:date="2012-02-07T11:13:00Z">
        <w:r w:rsidDel="00DC05C4">
          <w:tab/>
        </w:r>
      </w:del>
      <w:r>
        <w:t xml:space="preserve">Component one requires </w:t>
      </w:r>
      <w:del w:id="46" w:author="Steve Martell" w:date="2012-02-07T14:28:00Z">
        <w:r w:rsidR="004270BF" w:rsidDel="00C35AA8">
          <w:delText>projections</w:delText>
        </w:r>
        <w:r w:rsidDel="00C35AA8">
          <w:delText xml:space="preserve"> </w:delText>
        </w:r>
      </w:del>
      <w:ins w:id="47" w:author="Steve Martell" w:date="2012-02-07T14:28:00Z">
        <w:r w:rsidR="00C35AA8">
          <w:t xml:space="preserve">simulations </w:t>
        </w:r>
      </w:ins>
      <w:r>
        <w:t xml:space="preserve">of halibut </w:t>
      </w:r>
      <w:r w:rsidR="00AF5035">
        <w:t xml:space="preserve">biomass, </w:t>
      </w:r>
      <w:r>
        <w:t>y</w:t>
      </w:r>
      <w:r w:rsidR="00140D42">
        <w:t xml:space="preserve">ield, </w:t>
      </w:r>
      <w:r>
        <w:t>spawning biomass</w:t>
      </w:r>
      <w:r w:rsidR="00140D42">
        <w:t>, and wastage</w:t>
      </w:r>
      <w:r>
        <w:t xml:space="preserve"> </w:t>
      </w:r>
      <w:r w:rsidR="0034190B">
        <w:t>by</w:t>
      </w:r>
      <w:r>
        <w:t xml:space="preserve"> </w:t>
      </w:r>
      <w:r w:rsidR="00140D42">
        <w:t xml:space="preserve">age and </w:t>
      </w:r>
      <w:r>
        <w:t xml:space="preserve">size categories over a fifteen-year </w:t>
      </w:r>
      <w:r w:rsidR="004270BF">
        <w:t>future</w:t>
      </w:r>
      <w:r>
        <w:t xml:space="preserve"> period under alternative fishery and stock characteristics. </w:t>
      </w:r>
      <w:r w:rsidR="00B60270">
        <w:t xml:space="preserve"> </w:t>
      </w:r>
      <w:r>
        <w:t xml:space="preserve">The </w:t>
      </w:r>
      <w:del w:id="48" w:author="Steve Martell" w:date="2012-02-07T14:28:00Z">
        <w:r w:rsidR="004270BF" w:rsidDel="006D087A">
          <w:delText xml:space="preserve">projections </w:delText>
        </w:r>
      </w:del>
      <w:proofErr w:type="spellStart"/>
      <w:ins w:id="49" w:author="Steve Martell" w:date="2012-02-07T14:28:00Z">
        <w:r w:rsidR="006D087A">
          <w:t>simuations</w:t>
        </w:r>
        <w:proofErr w:type="spellEnd"/>
        <w:r w:rsidR="006D087A">
          <w:t xml:space="preserve"> </w:t>
        </w:r>
      </w:ins>
      <w:r>
        <w:t xml:space="preserve">shall be made using an annual, age-structured, split-sex model </w:t>
      </w:r>
      <w:r w:rsidR="004270BF">
        <w:t xml:space="preserve">of the coast-wide Pacific halibut stock </w:t>
      </w:r>
      <w:r>
        <w:t xml:space="preserve">that </w:t>
      </w:r>
      <w:r w:rsidR="00D33026">
        <w:t>captures halibut recruitment,</w:t>
      </w:r>
      <w:r>
        <w:t xml:space="preserve"> growth, </w:t>
      </w:r>
      <w:r w:rsidR="00D33026">
        <w:t xml:space="preserve">maturity and mortality, both natural and fishing.  Fishing mortality should be determined using </w:t>
      </w:r>
      <w:r>
        <w:t xml:space="preserve">fishery </w:t>
      </w:r>
      <w:r w:rsidR="00200AD9">
        <w:t xml:space="preserve">catchability and </w:t>
      </w:r>
      <w:r>
        <w:t xml:space="preserve">selectivity relationships </w:t>
      </w:r>
      <w:r w:rsidR="00D33026">
        <w:t>like those</w:t>
      </w:r>
      <w:r w:rsidR="004270BF">
        <w:t xml:space="preserve"> </w:t>
      </w:r>
      <w:r>
        <w:t xml:space="preserve">estimated in </w:t>
      </w:r>
      <w:r w:rsidR="004270BF">
        <w:t>recent</w:t>
      </w:r>
      <w:r>
        <w:t xml:space="preserve"> </w:t>
      </w:r>
      <w:r w:rsidR="004270BF">
        <w:t xml:space="preserve">stock </w:t>
      </w:r>
      <w:r>
        <w:t>assessment</w:t>
      </w:r>
      <w:r w:rsidR="004270BF">
        <w:t>s</w:t>
      </w:r>
      <w:r>
        <w:t xml:space="preserve">.  The model must be dynamic, in the sense that it can </w:t>
      </w:r>
      <w:r w:rsidR="00200AD9">
        <w:t>generate</w:t>
      </w:r>
      <w:r>
        <w:t xml:space="preserve"> short and medium-term future projections of </w:t>
      </w:r>
      <w:r w:rsidR="00D33026">
        <w:t xml:space="preserve">stock and </w:t>
      </w:r>
      <w:r w:rsidR="004270BF">
        <w:t>yield</w:t>
      </w:r>
      <w:r w:rsidR="00075C8A">
        <w:t xml:space="preserve"> characteristics</w:t>
      </w:r>
      <w:r>
        <w:t xml:space="preserve"> under alternative </w:t>
      </w:r>
      <w:r w:rsidR="00075C8A">
        <w:t xml:space="preserve">natural mortality </w:t>
      </w:r>
      <w:r>
        <w:t xml:space="preserve">rates and </w:t>
      </w:r>
      <w:r w:rsidR="00075C8A">
        <w:t>average</w:t>
      </w:r>
      <w:r w:rsidR="004C4E24">
        <w:t xml:space="preserve"> </w:t>
      </w:r>
      <w:r w:rsidR="00D33026">
        <w:t>fish-</w:t>
      </w:r>
      <w:r w:rsidR="004C4E24">
        <w:t xml:space="preserve">weight </w:t>
      </w:r>
      <w:r w:rsidR="00075C8A">
        <w:t>trends</w:t>
      </w:r>
      <w:r>
        <w:t xml:space="preserve"> </w:t>
      </w:r>
      <w:del w:id="50" w:author="Steve Martell" w:date="2012-02-07T14:28:00Z">
        <w:r w:rsidDel="006D087A">
          <w:delText>(</w:delText>
        </w:r>
        <w:r w:rsidR="004A31ED" w:rsidDel="006D087A">
          <w:delText>“projection model</w:delText>
        </w:r>
        <w:r w:rsidR="00140D42" w:rsidDel="006D087A">
          <w:delText>,</w:delText>
        </w:r>
        <w:r w:rsidR="004A31ED" w:rsidDel="006D087A">
          <w:delText>”</w:delText>
        </w:r>
      </w:del>
      <w:ins w:id="51" w:author="Steve Martell" w:date="2012-02-07T14:28:00Z">
        <w:r w:rsidR="006D087A">
          <w:rPr>
            <w:rFonts w:hint="eastAsia"/>
          </w:rPr>
          <w:t>(</w:t>
        </w:r>
        <w:r w:rsidR="006D087A">
          <w:rPr>
            <w:rFonts w:hint="eastAsia"/>
          </w:rPr>
          <w:t>“</w:t>
        </w:r>
        <w:r w:rsidR="006D087A">
          <w:t>Simulation Model</w:t>
        </w:r>
        <w:r w:rsidR="006D087A">
          <w:rPr>
            <w:rFonts w:hint="eastAsia"/>
          </w:rPr>
          <w:t>”</w:t>
        </w:r>
      </w:ins>
      <w:r w:rsidR="004A31ED">
        <w:t xml:space="preserve"> </w:t>
      </w:r>
      <w:r>
        <w:t xml:space="preserve">specifications below).  </w:t>
      </w:r>
    </w:p>
    <w:p w14:paraId="7E63C8E6" w14:textId="77777777" w:rsidR="00930C77" w:rsidRDefault="00930C77" w:rsidP="00930C77">
      <w:pPr>
        <w:spacing w:after="0"/>
      </w:pPr>
    </w:p>
    <w:p w14:paraId="551F20F4" w14:textId="77777777" w:rsidR="00FD68D4" w:rsidRDefault="00930C77" w:rsidP="00845A8F">
      <w:pPr>
        <w:spacing w:after="0"/>
        <w:jc w:val="both"/>
        <w:pPrChange w:id="52" w:author="Steve Martell" w:date="2012-02-07T11:14:00Z">
          <w:pPr>
            <w:spacing w:after="0"/>
          </w:pPr>
        </w:pPrChange>
      </w:pPr>
      <w:del w:id="53" w:author="Steve Martell" w:date="2012-02-07T11:14:00Z">
        <w:r w:rsidDel="00845A8F">
          <w:lastRenderedPageBreak/>
          <w:tab/>
        </w:r>
      </w:del>
      <w:r>
        <w:t xml:space="preserve">The IPHC recently produced several research reports that describe investigations into the effects of </w:t>
      </w:r>
      <w:r w:rsidR="00481893">
        <w:t xml:space="preserve">halibut </w:t>
      </w:r>
      <w:r>
        <w:t>bycatch mortality in the Alaska groundfish fisheries</w:t>
      </w:r>
      <w:r w:rsidR="00EA14DB">
        <w:t>.  The e</w:t>
      </w:r>
      <w:r w:rsidR="00EC5555">
        <w:t>ffects are measured</w:t>
      </w:r>
      <w:r>
        <w:t xml:space="preserve"> on </w:t>
      </w:r>
      <w:r w:rsidR="00EA14DB">
        <w:t>halibut set-line-fishery</w:t>
      </w:r>
      <w:r>
        <w:t xml:space="preserve"> </w:t>
      </w:r>
      <w:proofErr w:type="gramStart"/>
      <w:r>
        <w:t>yields</w:t>
      </w:r>
      <w:proofErr w:type="gramEnd"/>
      <w:r>
        <w:t xml:space="preserve"> and spawning biomass (Hare 2010, Hare et al. 2012).  The investigations rely on recent size distributions of halibut bycatch in the Alaska groundfish fisheries</w:t>
      </w:r>
      <w:r w:rsidR="00D33026">
        <w:t xml:space="preserve"> and wastage in the </w:t>
      </w:r>
      <w:proofErr w:type="gramStart"/>
      <w:r w:rsidR="00D33026">
        <w:t>set-line</w:t>
      </w:r>
      <w:proofErr w:type="gramEnd"/>
      <w:r w:rsidR="00D33026">
        <w:t xml:space="preserve"> fishery</w:t>
      </w:r>
      <w:r>
        <w:t xml:space="preserve">.  The </w:t>
      </w:r>
      <w:r w:rsidR="00D33026">
        <w:t>size</w:t>
      </w:r>
      <w:r>
        <w:t xml:space="preserve"> distributions are converted to catch proportions by age and sex, and these age and sex proportions at length are assumed to characterize various proposed bycatch reductions.  The bycatch </w:t>
      </w:r>
      <w:r w:rsidR="00D33026">
        <w:t xml:space="preserve">and wastage </w:t>
      </w:r>
      <w:r>
        <w:t xml:space="preserve">amounts are then projected forward in time using a standard population dynamics model.  Growth is </w:t>
      </w:r>
      <w:r w:rsidR="005343BA">
        <w:t>reflected</w:t>
      </w:r>
      <w:r w:rsidR="00EC5555">
        <w:t xml:space="preserve"> by (regulatory-area) mean-</w:t>
      </w:r>
      <w:r>
        <w:t>s</w:t>
      </w:r>
      <w:r w:rsidR="00D33026">
        <w:t>ize at age, and</w:t>
      </w:r>
      <w:r>
        <w:t xml:space="preserve"> yield is determined using </w:t>
      </w:r>
      <w:r w:rsidR="00D33026">
        <w:t>a</w:t>
      </w:r>
      <w:r w:rsidR="00EC5555">
        <w:t xml:space="preserve"> </w:t>
      </w:r>
      <w:r>
        <w:t xml:space="preserve">fishery selectivity-at-age </w:t>
      </w:r>
      <w:r w:rsidR="00D33026">
        <w:t>from</w:t>
      </w:r>
      <w:r>
        <w:t xml:space="preserve"> the stock assessment model and </w:t>
      </w:r>
      <w:r w:rsidR="007477DF">
        <w:t>recent</w:t>
      </w:r>
      <w:r>
        <w:t xml:space="preserve"> harvest</w:t>
      </w:r>
      <w:r w:rsidR="00FC333F">
        <w:t xml:space="preserve"> rates</w:t>
      </w:r>
      <w:r>
        <w:t xml:space="preserve">.  </w:t>
      </w:r>
      <w:r w:rsidR="00FD68D4">
        <w:t>The investiga</w:t>
      </w:r>
      <w:r w:rsidR="00FC53C6">
        <w:t xml:space="preserve">tions </w:t>
      </w:r>
      <w:r w:rsidR="00D33026">
        <w:t>did</w:t>
      </w:r>
      <w:r w:rsidR="00FC53C6">
        <w:t xml:space="preserve"> not consider halibut m</w:t>
      </w:r>
      <w:r w:rsidR="00FD68D4">
        <w:t>igration.</w:t>
      </w:r>
    </w:p>
    <w:p w14:paraId="26402528" w14:textId="77777777" w:rsidR="00FD68D4" w:rsidRDefault="00FD68D4" w:rsidP="00930C77">
      <w:pPr>
        <w:spacing w:after="0"/>
      </w:pPr>
    </w:p>
    <w:p w14:paraId="05DE3452" w14:textId="77777777" w:rsidR="00930C77" w:rsidRDefault="00FD68D4" w:rsidP="005E4924">
      <w:pPr>
        <w:spacing w:after="0"/>
        <w:jc w:val="both"/>
        <w:pPrChange w:id="54" w:author="Steve Martell" w:date="2012-02-07T11:15:00Z">
          <w:pPr>
            <w:spacing w:after="0"/>
          </w:pPr>
        </w:pPrChange>
      </w:pPr>
      <w:commentRangeStart w:id="55"/>
      <w:del w:id="56" w:author="Steve Martell" w:date="2012-02-07T11:15:00Z">
        <w:r w:rsidDel="00604CEC">
          <w:tab/>
        </w:r>
      </w:del>
      <w:r w:rsidR="00D96B77">
        <w:t>The</w:t>
      </w:r>
      <w:r w:rsidR="006F5220">
        <w:t xml:space="preserve"> cumulative</w:t>
      </w:r>
      <w:r w:rsidR="00930C77">
        <w:t xml:space="preserve"> yield </w:t>
      </w:r>
      <w:r w:rsidR="00D96B77">
        <w:t>over a thirty-year future projection from bycatch</w:t>
      </w:r>
      <w:r w:rsidR="00D05CD1">
        <w:t xml:space="preserve"> halibut</w:t>
      </w:r>
      <w:r w:rsidR="00D96B77">
        <w:t xml:space="preserve"> </w:t>
      </w:r>
      <w:r w:rsidR="00930C77">
        <w:t xml:space="preserve">is termed the yield loss, and a yield-loss ratio is calculated by dividing the </w:t>
      </w:r>
      <w:r w:rsidR="00D96B77">
        <w:t>projected</w:t>
      </w:r>
      <w:r w:rsidR="00930C77">
        <w:t xml:space="preserve"> </w:t>
      </w:r>
      <w:r w:rsidR="005343BA">
        <w:t xml:space="preserve">cumulative </w:t>
      </w:r>
      <w:r w:rsidR="007865BD">
        <w:t xml:space="preserve">future </w:t>
      </w:r>
      <w:r w:rsidR="00930C77">
        <w:t>yield by the weight of th</w:t>
      </w:r>
      <w:r w:rsidR="00D05CD1">
        <w:t>e bycatch reduction.</w:t>
      </w:r>
      <w:commentRangeEnd w:id="55"/>
      <w:r w:rsidR="00C65F61">
        <w:rPr>
          <w:rStyle w:val="CommentReference"/>
        </w:rPr>
        <w:commentReference w:id="55"/>
      </w:r>
      <w:r w:rsidR="00D05CD1">
        <w:t xml:space="preserve">  D</w:t>
      </w:r>
      <w:r w:rsidR="00930C77">
        <w:t xml:space="preserve">ue to the </w:t>
      </w:r>
      <w:r w:rsidR="00D05CD1">
        <w:t>algorithm</w:t>
      </w:r>
      <w:r w:rsidR="00930C77">
        <w:t xml:space="preserve"> the IPHC </w:t>
      </w:r>
      <w:r w:rsidR="00D05CD1">
        <w:t xml:space="preserve">uses to determine </w:t>
      </w:r>
      <w:r w:rsidR="00930C77">
        <w:t>fishery yield</w:t>
      </w:r>
      <w:r w:rsidR="002C5EDF">
        <w:t>s</w:t>
      </w:r>
      <w:r w:rsidR="00930C77">
        <w:t xml:space="preserve">, these studies generate estimates of </w:t>
      </w:r>
      <w:r w:rsidR="00D05CD1">
        <w:t>bycatch effects</w:t>
      </w:r>
      <w:r w:rsidR="00930C77">
        <w:t xml:space="preserve"> </w:t>
      </w:r>
      <w:r w:rsidR="006F5220">
        <w:t>(</w:t>
      </w:r>
      <w:r w:rsidR="00930C77">
        <w:t>and wastage</w:t>
      </w:r>
      <w:r w:rsidR="006F5220">
        <w:t>)</w:t>
      </w:r>
      <w:r w:rsidR="00930C77">
        <w:t xml:space="preserve"> on the halibut stock </w:t>
      </w:r>
      <w:r>
        <w:t xml:space="preserve">mainly </w:t>
      </w:r>
      <w:r w:rsidR="00930C77">
        <w:t>for halibut less than 26 inches long (Valero and Hare 2010, Hare et al. 2012) or less than 32 inches long (Hare 2010 [updated Hare 2012]).</w:t>
      </w:r>
      <w:r w:rsidR="00FB1981">
        <w:t xml:space="preserve">  </w:t>
      </w:r>
      <w:r w:rsidR="00017C9B">
        <w:t xml:space="preserve">Halibut bycatch </w:t>
      </w:r>
      <w:r w:rsidR="002C5EDF">
        <w:t xml:space="preserve">and wastage </w:t>
      </w:r>
      <w:r w:rsidR="00017C9B">
        <w:t>larger than 32 inches is converted to fishery yield pound for pound.</w:t>
      </w:r>
      <w:r w:rsidR="00D05CD1">
        <w:t xml:space="preserve">  </w:t>
      </w:r>
      <w:r w:rsidR="00017C9B">
        <w:t xml:space="preserve">The IPHC studies also tend to consider </w:t>
      </w:r>
      <w:r w:rsidR="00FB1981">
        <w:t>spawning biomass</w:t>
      </w:r>
      <w:r w:rsidR="00017C9B">
        <w:t xml:space="preserve"> changes</w:t>
      </w:r>
      <w:r w:rsidR="00FB1981">
        <w:t xml:space="preserve"> </w:t>
      </w:r>
      <w:r w:rsidR="00074C06">
        <w:t xml:space="preserve">in </w:t>
      </w:r>
      <w:r w:rsidR="00FB1981">
        <w:t xml:space="preserve">the same </w:t>
      </w:r>
      <w:r w:rsidR="00074C06">
        <w:t xml:space="preserve">way </w:t>
      </w:r>
      <w:r w:rsidR="00FB1981">
        <w:t xml:space="preserve">as </w:t>
      </w:r>
      <w:r w:rsidR="00017C9B">
        <w:t>yield</w:t>
      </w:r>
      <w:r w:rsidR="00D05CD1">
        <w:t xml:space="preserve"> changes</w:t>
      </w:r>
      <w:r w:rsidR="00FB1981">
        <w:t xml:space="preserve">.  </w:t>
      </w:r>
      <w:r w:rsidR="00017C9B">
        <w:t>But</w:t>
      </w:r>
      <w:r w:rsidR="00FB1981">
        <w:t xml:space="preserve"> </w:t>
      </w:r>
      <w:r w:rsidR="00617D5E">
        <w:t>evaluating</w:t>
      </w:r>
      <w:r w:rsidR="00994E92">
        <w:t xml:space="preserve"> spawning</w:t>
      </w:r>
      <w:r w:rsidR="00FB1981">
        <w:t xml:space="preserve"> biomass changes this way </w:t>
      </w:r>
      <w:r w:rsidR="00017C9B">
        <w:t>does</w:t>
      </w:r>
      <w:r w:rsidR="00FB1981">
        <w:t xml:space="preserve"> not </w:t>
      </w:r>
      <w:r w:rsidR="00D05CD1">
        <w:t>reflect</w:t>
      </w:r>
      <w:r w:rsidR="00017C9B">
        <w:t xml:space="preserve"> </w:t>
      </w:r>
      <w:r w:rsidR="00994E92">
        <w:t>the role that spawning</w:t>
      </w:r>
      <w:r w:rsidR="00FB1981">
        <w:t xml:space="preserve"> biomass plays in manag</w:t>
      </w:r>
      <w:r w:rsidR="00871576">
        <w:t>ing</w:t>
      </w:r>
      <w:r w:rsidR="00FB1981">
        <w:t xml:space="preserve"> fishery </w:t>
      </w:r>
      <w:r w:rsidR="00D8475D">
        <w:t>yi</w:t>
      </w:r>
      <w:r w:rsidR="00EA14DB">
        <w:t xml:space="preserve">eld, and </w:t>
      </w:r>
      <w:r w:rsidR="00017C9B">
        <w:t xml:space="preserve">no connection </w:t>
      </w:r>
      <w:r w:rsidR="00D8475D">
        <w:t xml:space="preserve">is </w:t>
      </w:r>
      <w:r w:rsidR="00017C9B">
        <w:t>made to effects on</w:t>
      </w:r>
      <w:r w:rsidR="00773FA3">
        <w:t xml:space="preserve"> </w:t>
      </w:r>
      <w:r w:rsidR="00FB1981">
        <w:t xml:space="preserve">stock recruitment. </w:t>
      </w:r>
    </w:p>
    <w:p w14:paraId="3889D786" w14:textId="77777777" w:rsidR="00B60270" w:rsidRDefault="00B60270" w:rsidP="00930C77">
      <w:pPr>
        <w:spacing w:after="0"/>
      </w:pPr>
    </w:p>
    <w:p w14:paraId="1B1E1031" w14:textId="46DE1C83" w:rsidR="00930C77" w:rsidRDefault="00FD68D4" w:rsidP="00A465F4">
      <w:pPr>
        <w:spacing w:after="0"/>
        <w:jc w:val="both"/>
        <w:pPrChange w:id="57" w:author="Steve Martell" w:date="2012-02-07T11:28:00Z">
          <w:pPr>
            <w:spacing w:after="0"/>
          </w:pPr>
        </w:pPrChange>
      </w:pPr>
      <w:del w:id="58" w:author="Steve Martell" w:date="2012-02-07T11:28:00Z">
        <w:r w:rsidRPr="008C1628" w:rsidDel="00A465F4">
          <w:rPr>
            <w:b/>
            <w:i/>
            <w:rPrChange w:id="59" w:author="Steve Martell" w:date="2012-02-07T11:28:00Z">
              <w:rPr/>
            </w:rPrChange>
          </w:rPr>
          <w:tab/>
        </w:r>
      </w:del>
      <w:r w:rsidRPr="008C1628">
        <w:rPr>
          <w:b/>
          <w:i/>
          <w:rPrChange w:id="60" w:author="Steve Martell" w:date="2012-02-07T11:28:00Z">
            <w:rPr/>
          </w:rPrChange>
        </w:rPr>
        <w:t xml:space="preserve">The </w:t>
      </w:r>
      <w:ins w:id="61" w:author="Steve Martell" w:date="2012-02-07T11:28:00Z">
        <w:r w:rsidR="00C63B42" w:rsidRPr="008C1628">
          <w:rPr>
            <w:b/>
            <w:i/>
            <w:rPrChange w:id="62" w:author="Steve Martell" w:date="2012-02-07T11:28:00Z">
              <w:rPr/>
            </w:rPrChange>
          </w:rPr>
          <w:t xml:space="preserve">objective of </w:t>
        </w:r>
      </w:ins>
      <w:r w:rsidRPr="008C1628">
        <w:rPr>
          <w:b/>
          <w:i/>
          <w:rPrChange w:id="63" w:author="Steve Martell" w:date="2012-02-07T11:28:00Z">
            <w:rPr/>
          </w:rPrChange>
        </w:rPr>
        <w:t xml:space="preserve">component-one </w:t>
      </w:r>
      <w:del w:id="64" w:author="Steve Martell" w:date="2012-02-07T11:28:00Z">
        <w:r w:rsidRPr="008C1628" w:rsidDel="00C63B42">
          <w:rPr>
            <w:b/>
            <w:i/>
            <w:rPrChange w:id="65" w:author="Steve Martell" w:date="2012-02-07T11:28:00Z">
              <w:rPr/>
            </w:rPrChange>
          </w:rPr>
          <w:delText xml:space="preserve">work product </w:delText>
        </w:r>
      </w:del>
      <w:r w:rsidRPr="008C1628">
        <w:rPr>
          <w:b/>
          <w:i/>
          <w:rPrChange w:id="66" w:author="Steve Martell" w:date="2012-02-07T11:28:00Z">
            <w:rPr/>
          </w:rPrChange>
        </w:rPr>
        <w:t xml:space="preserve">is </w:t>
      </w:r>
      <w:del w:id="67" w:author="Steve Martell" w:date="2012-02-07T11:28:00Z">
        <w:r w:rsidRPr="008C1628" w:rsidDel="00C63B42">
          <w:rPr>
            <w:b/>
            <w:i/>
            <w:rPrChange w:id="68" w:author="Steve Martell" w:date="2012-02-07T11:28:00Z">
              <w:rPr/>
            </w:rPrChange>
          </w:rPr>
          <w:delText xml:space="preserve">intended </w:delText>
        </w:r>
      </w:del>
      <w:r w:rsidRPr="008C1628">
        <w:rPr>
          <w:b/>
          <w:i/>
          <w:rPrChange w:id="69" w:author="Steve Martell" w:date="2012-02-07T11:28:00Z">
            <w:rPr/>
          </w:rPrChange>
        </w:rPr>
        <w:t xml:space="preserve">to provide an alternative investigation </w:t>
      </w:r>
      <w:r w:rsidR="005343BA" w:rsidRPr="008C1628">
        <w:rPr>
          <w:b/>
          <w:i/>
          <w:rPrChange w:id="70" w:author="Steve Martell" w:date="2012-02-07T11:28:00Z">
            <w:rPr/>
          </w:rPrChange>
        </w:rPr>
        <w:t>into the effects of halibut bycatch and wastage in the GOA and BSAI groundfish fisheries.</w:t>
      </w:r>
      <w:r w:rsidR="005343BA">
        <w:t xml:space="preserve">  </w:t>
      </w:r>
      <w:commentRangeStart w:id="71"/>
      <w:r w:rsidR="00196712">
        <w:t>Like the IPHC study, the investigation should consider recent size distributions of halibut bycatch in the Alaska groundfish fisheries</w:t>
      </w:r>
      <w:r w:rsidR="00BD57C1">
        <w:t xml:space="preserve"> as </w:t>
      </w:r>
      <w:r w:rsidR="00702161">
        <w:t xml:space="preserve">characteristic of the reduced </w:t>
      </w:r>
      <w:r w:rsidR="007518B8">
        <w:t xml:space="preserve">bycatch </w:t>
      </w:r>
      <w:r w:rsidR="00702161">
        <w:t>amounts</w:t>
      </w:r>
      <w:r w:rsidR="00196712">
        <w:t xml:space="preserve">. </w:t>
      </w:r>
      <w:r w:rsidR="00C25D69">
        <w:t xml:space="preserve"> </w:t>
      </w:r>
      <w:commentRangeEnd w:id="71"/>
      <w:r w:rsidR="008C1628">
        <w:rPr>
          <w:rStyle w:val="CommentReference"/>
        </w:rPr>
        <w:commentReference w:id="71"/>
      </w:r>
      <w:r w:rsidR="00631D35">
        <w:t xml:space="preserve">But in contrast with the IPHC study, the </w:t>
      </w:r>
      <w:del w:id="72" w:author="Steve Martell" w:date="2012-02-07T14:32:00Z">
        <w:r w:rsidR="00631D35" w:rsidDel="00545208">
          <w:delText xml:space="preserve">projection </w:delText>
        </w:r>
      </w:del>
      <w:ins w:id="73" w:author="Steve Martell" w:date="2012-02-07T14:32:00Z">
        <w:r w:rsidR="00545208">
          <w:t xml:space="preserve">simulation </w:t>
        </w:r>
      </w:ins>
      <w:r w:rsidR="00631D35">
        <w:t>model should include all sizes of hali</w:t>
      </w:r>
      <w:r w:rsidR="007704FE">
        <w:t xml:space="preserve">but in the bycatch and wastage, and </w:t>
      </w:r>
      <w:r w:rsidR="00A9728D">
        <w:t>future yields from these</w:t>
      </w:r>
      <w:del w:id="74" w:author="Steve Martell" w:date="2012-02-07T14:32:00Z">
        <w:r w:rsidR="007704FE" w:rsidDel="00545208">
          <w:delText xml:space="preserve"> </w:delText>
        </w:r>
      </w:del>
      <w:ins w:id="75" w:author="Steve Martell" w:date="2012-02-07T14:32:00Z">
        <w:r w:rsidR="00545208">
          <w:t xml:space="preserve"> halibut</w:t>
        </w:r>
      </w:ins>
      <w:del w:id="76" w:author="Steve Martell" w:date="2012-02-07T14:32:00Z">
        <w:r w:rsidR="007704FE" w:rsidDel="00545208">
          <w:delText xml:space="preserve">halibut </w:delText>
        </w:r>
        <w:r w:rsidR="00EA14DB" w:rsidDel="00545208">
          <w:delText>should</w:delText>
        </w:r>
        <w:r w:rsidR="00A9728D" w:rsidDel="00545208">
          <w:delText xml:space="preserve"> be</w:delText>
        </w:r>
        <w:r w:rsidR="007704FE" w:rsidDel="00545208">
          <w:delText xml:space="preserve"> </w:delText>
        </w:r>
        <w:r w:rsidR="007F4CAF" w:rsidDel="00545208">
          <w:delText>generated</w:delText>
        </w:r>
        <w:r w:rsidR="00A9728D" w:rsidDel="00545208">
          <w:delText xml:space="preserve"> </w:delText>
        </w:r>
        <w:r w:rsidR="00EA14DB" w:rsidDel="00545208">
          <w:delText>using</w:delText>
        </w:r>
        <w:r w:rsidR="007704FE" w:rsidDel="00545208">
          <w:delText xml:space="preserve"> </w:delText>
        </w:r>
        <w:r w:rsidR="00A9728D" w:rsidDel="00545208">
          <w:delText xml:space="preserve">the </w:delText>
        </w:r>
        <w:r w:rsidR="007704FE" w:rsidDel="00545208">
          <w:delText>projection model</w:delText>
        </w:r>
      </w:del>
      <w:r w:rsidR="007704FE">
        <w:t xml:space="preserve">.  </w:t>
      </w:r>
      <w:commentRangeStart w:id="77"/>
      <w:r w:rsidR="00C25D69">
        <w:t>Future halibut g</w:t>
      </w:r>
      <w:r w:rsidR="00196712">
        <w:t xml:space="preserve">rowth </w:t>
      </w:r>
      <w:r w:rsidR="00891B90">
        <w:t xml:space="preserve">trends </w:t>
      </w:r>
      <w:r w:rsidR="00C25D69">
        <w:t xml:space="preserve">should be represented </w:t>
      </w:r>
      <w:r w:rsidR="007518B8">
        <w:t xml:space="preserve">by the average </w:t>
      </w:r>
      <w:r w:rsidR="007F4CAF">
        <w:t>fish-</w:t>
      </w:r>
      <w:r w:rsidR="007518B8">
        <w:t xml:space="preserve">weight </w:t>
      </w:r>
      <w:r w:rsidR="007F4CAF">
        <w:t>in</w:t>
      </w:r>
      <w:r w:rsidR="007518B8">
        <w:t xml:space="preserve"> the yield, with </w:t>
      </w:r>
      <w:r w:rsidR="00196712">
        <w:t>yield determined using the commercial-fishery selectivity-at-age in the stock assessment model and harvest rates</w:t>
      </w:r>
      <w:r w:rsidR="00891B90">
        <w:t xml:space="preserve"> </w:t>
      </w:r>
      <w:r w:rsidR="0034190B">
        <w:t xml:space="preserve">set </w:t>
      </w:r>
      <w:r w:rsidR="00561F4B">
        <w:t>according</w:t>
      </w:r>
      <w:r w:rsidR="00891B90">
        <w:t xml:space="preserve"> </w:t>
      </w:r>
      <w:r w:rsidR="00561F4B">
        <w:t>to</w:t>
      </w:r>
      <w:r w:rsidR="00891B90">
        <w:t xml:space="preserve"> IPHC harvest policy</w:t>
      </w:r>
      <w:r w:rsidR="00196712">
        <w:t>.</w:t>
      </w:r>
      <w:commentRangeEnd w:id="77"/>
      <w:r w:rsidR="000B581C">
        <w:rPr>
          <w:rStyle w:val="CommentReference"/>
        </w:rPr>
        <w:commentReference w:id="77"/>
      </w:r>
      <w:r w:rsidR="00196712">
        <w:t xml:space="preserve">  The investigation</w:t>
      </w:r>
      <w:r w:rsidR="007518B8">
        <w:t xml:space="preserve"> </w:t>
      </w:r>
      <w:r w:rsidR="00631D35">
        <w:t>would</w:t>
      </w:r>
      <w:r w:rsidR="00196712">
        <w:t xml:space="preserve"> not consider halibut migration.</w:t>
      </w:r>
    </w:p>
    <w:p w14:paraId="6B5FD97A" w14:textId="77777777" w:rsidR="00930C77" w:rsidRDefault="00930C77" w:rsidP="00930C77">
      <w:pPr>
        <w:spacing w:after="0"/>
      </w:pPr>
    </w:p>
    <w:p w14:paraId="57270791" w14:textId="401908E5" w:rsidR="00DA4F28" w:rsidRDefault="004270BF" w:rsidP="00DB4A4C">
      <w:pPr>
        <w:spacing w:after="0"/>
        <w:jc w:val="both"/>
        <w:pPrChange w:id="78" w:author="Steve Martell" w:date="2012-02-07T11:33:00Z">
          <w:pPr>
            <w:spacing w:after="0"/>
          </w:pPr>
        </w:pPrChange>
      </w:pPr>
      <w:del w:id="79" w:author="Steve Martell" w:date="2012-02-07T11:33:00Z">
        <w:r w:rsidDel="00DB4A4C">
          <w:tab/>
        </w:r>
      </w:del>
      <w:r>
        <w:t xml:space="preserve">The component one work product shall be in the form of a short report that includes: (1) a description of </w:t>
      </w:r>
      <w:ins w:id="80" w:author="Steve Martell" w:date="2012-02-07T14:32:00Z">
        <w:r w:rsidR="00FA6559">
          <w:t xml:space="preserve">the </w:t>
        </w:r>
      </w:ins>
      <w:del w:id="81" w:author="Steve Martell" w:date="2012-02-07T14:32:00Z">
        <w:r w:rsidDel="00FA6559">
          <w:delText>projection</w:delText>
        </w:r>
      </w:del>
      <w:ins w:id="82" w:author="Steve Martell" w:date="2012-02-07T14:32:00Z">
        <w:r w:rsidR="00FA6559">
          <w:t xml:space="preserve">simulation </w:t>
        </w:r>
      </w:ins>
      <w:del w:id="83" w:author="Steve Martell" w:date="2012-02-07T14:32:00Z">
        <w:r w:rsidDel="00FA6559">
          <w:delText>-</w:delText>
        </w:r>
      </w:del>
      <w:r>
        <w:t xml:space="preserve">model </w:t>
      </w:r>
      <w:del w:id="84" w:author="Steve Martell" w:date="2012-02-07T14:32:00Z">
        <w:r w:rsidDel="00FA6559">
          <w:delText xml:space="preserve">composition </w:delText>
        </w:r>
      </w:del>
      <w:ins w:id="85" w:author="Steve Martell" w:date="2012-02-07T14:32:00Z">
        <w:r w:rsidR="00FA6559">
          <w:t xml:space="preserve">equations </w:t>
        </w:r>
      </w:ins>
      <w:r>
        <w:t>and structure; (2) tables and figures that</w:t>
      </w:r>
      <w:r w:rsidR="0034190B">
        <w:t xml:space="preserve"> contain the </w:t>
      </w:r>
      <w:del w:id="86" w:author="Steve Martell" w:date="2012-02-07T14:33:00Z">
        <w:r w:rsidR="0034190B" w:rsidDel="00FA6559">
          <w:delText xml:space="preserve">projected </w:delText>
        </w:r>
      </w:del>
      <w:ins w:id="87" w:author="Steve Martell" w:date="2012-02-07T14:33:00Z">
        <w:r w:rsidR="00FA6559">
          <w:t xml:space="preserve">simulated </w:t>
        </w:r>
      </w:ins>
      <w:r w:rsidR="0034190B">
        <w:t>future biomass and</w:t>
      </w:r>
      <w:r>
        <w:t xml:space="preserve"> yield characteristics</w:t>
      </w:r>
      <w:r w:rsidR="0034190B">
        <w:t xml:space="preserve"> of the bycatch </w:t>
      </w:r>
      <w:r w:rsidR="00DA4F28">
        <w:t xml:space="preserve">and wastage </w:t>
      </w:r>
      <w:r w:rsidR="0034190B">
        <w:t>reductions</w:t>
      </w:r>
      <w:r>
        <w:t xml:space="preserve">; (3) a comparison of </w:t>
      </w:r>
      <w:r w:rsidR="00F35D40">
        <w:t xml:space="preserve">halibut </w:t>
      </w:r>
      <w:r w:rsidR="00994E92">
        <w:t>bycatch and wastage effects in the BSAI and GOA fisheries</w:t>
      </w:r>
      <w:r>
        <w:t xml:space="preserve">; and (4) a discussion of the results and the weakest and most robust aspects of the </w:t>
      </w:r>
      <w:del w:id="88" w:author="Steve Martell" w:date="2012-02-07T14:33:00Z">
        <w:r w:rsidDel="009934B9">
          <w:delText xml:space="preserve">projection </w:delText>
        </w:r>
      </w:del>
      <w:ins w:id="89" w:author="Steve Martell" w:date="2012-02-07T14:33:00Z">
        <w:r w:rsidR="009934B9">
          <w:t xml:space="preserve">simulation </w:t>
        </w:r>
      </w:ins>
      <w:r>
        <w:t xml:space="preserve">model.  </w:t>
      </w:r>
      <w:commentRangeStart w:id="90"/>
      <w:r>
        <w:t xml:space="preserve">The comparisons should </w:t>
      </w:r>
      <w:r w:rsidR="007E159F">
        <w:t>develop loss and gain ratios using the same methods used by the IPHC</w:t>
      </w:r>
      <w:commentRangeEnd w:id="90"/>
      <w:r w:rsidR="007026ED">
        <w:rPr>
          <w:rStyle w:val="CommentReference"/>
        </w:rPr>
        <w:commentReference w:id="90"/>
      </w:r>
      <w:r w:rsidR="007E159F">
        <w:t>.</w:t>
      </w:r>
      <w:r w:rsidR="00251CFA">
        <w:t xml:space="preserve">  The results discussion should include an assessment of the sensitivity of the </w:t>
      </w:r>
      <w:del w:id="91" w:author="Steve Martell" w:date="2012-02-07T14:33:00Z">
        <w:r w:rsidR="00251CFA" w:rsidDel="003D5E1F">
          <w:delText xml:space="preserve">projections </w:delText>
        </w:r>
      </w:del>
      <w:ins w:id="92" w:author="Steve Martell" w:date="2012-02-07T14:33:00Z">
        <w:r w:rsidR="003D5E1F">
          <w:t xml:space="preserve">simulations </w:t>
        </w:r>
      </w:ins>
      <w:r w:rsidR="00E2617B">
        <w:t xml:space="preserve">and loss ratios </w:t>
      </w:r>
      <w:r w:rsidR="00251CFA">
        <w:t xml:space="preserve">to different values for natural mortality and trends in the average </w:t>
      </w:r>
      <w:r w:rsidR="007F4CAF">
        <w:t>fish-</w:t>
      </w:r>
      <w:r w:rsidR="00251CFA">
        <w:t xml:space="preserve">weight </w:t>
      </w:r>
      <w:r w:rsidR="007F4CAF">
        <w:t>in</w:t>
      </w:r>
      <w:r w:rsidR="00251CFA">
        <w:t xml:space="preserve"> the yield.  The discussion should also </w:t>
      </w:r>
      <w:r w:rsidR="00E2617B">
        <w:t>consider</w:t>
      </w:r>
      <w:r w:rsidR="00251CFA">
        <w:t xml:space="preserve"> when projected changes in spawning stock biomass affect fishery yield rates and whether </w:t>
      </w:r>
      <w:r w:rsidR="00E2617B">
        <w:t>such</w:t>
      </w:r>
      <w:r w:rsidR="00251CFA">
        <w:t xml:space="preserve"> changes could be considered to affect recruitment.</w:t>
      </w:r>
      <w:r w:rsidR="00DA4F28">
        <w:t xml:space="preserve">  </w:t>
      </w:r>
      <w:commentRangeStart w:id="93"/>
      <w:r w:rsidR="00DA4F28">
        <w:t>To carry out the component-one analysis, bycatch reductions of 350 tons in the BSAI and 175 tons in the GOA should be investigated</w:t>
      </w:r>
      <w:commentRangeEnd w:id="93"/>
      <w:r w:rsidR="002218EA">
        <w:rPr>
          <w:rStyle w:val="CommentReference"/>
        </w:rPr>
        <w:commentReference w:id="93"/>
      </w:r>
      <w:r w:rsidR="00DA4F28">
        <w:t>.  Wastage reduction amounts should be set at an average</w:t>
      </w:r>
      <w:r w:rsidR="00EA14DB">
        <w:t xml:space="preserve"> wastage</w:t>
      </w:r>
      <w:r w:rsidR="00DA4F28">
        <w:t xml:space="preserve"> amount from recent years.</w:t>
      </w:r>
    </w:p>
    <w:p w14:paraId="0F5A3566" w14:textId="77777777" w:rsidR="00DA4F28" w:rsidRDefault="00DA4F28" w:rsidP="00930C77">
      <w:pPr>
        <w:spacing w:after="0"/>
      </w:pPr>
    </w:p>
    <w:p w14:paraId="12BF36DD" w14:textId="77777777" w:rsidR="00930C77" w:rsidRDefault="00930C77" w:rsidP="00930C77">
      <w:pPr>
        <w:spacing w:after="0"/>
      </w:pPr>
    </w:p>
    <w:p w14:paraId="4CA88796" w14:textId="7F20113F" w:rsidR="00930C77" w:rsidRPr="00D97B2B" w:rsidRDefault="00930C77" w:rsidP="00930C77">
      <w:pPr>
        <w:spacing w:after="0"/>
        <w:rPr>
          <w:b/>
          <w:u w:val="single"/>
          <w:rPrChange w:id="94" w:author="Steve Martell" w:date="2012-02-07T11:38:00Z">
            <w:rPr/>
          </w:rPrChange>
        </w:rPr>
      </w:pPr>
      <w:r w:rsidRPr="00D97B2B">
        <w:rPr>
          <w:b/>
          <w:u w:val="single"/>
          <w:rPrChange w:id="95" w:author="Steve Martell" w:date="2012-02-07T11:38:00Z">
            <w:rPr/>
          </w:rPrChange>
        </w:rPr>
        <w:t>Component Two</w:t>
      </w:r>
      <w:ins w:id="96" w:author="Steve Martell" w:date="2012-02-07T14:24:00Z">
        <w:r w:rsidR="00DD42D4">
          <w:rPr>
            <w:b/>
            <w:u w:val="single"/>
          </w:rPr>
          <w:t>:</w:t>
        </w:r>
      </w:ins>
    </w:p>
    <w:p w14:paraId="78667462" w14:textId="77777777" w:rsidR="00930C77" w:rsidRDefault="00930C77" w:rsidP="00930C77">
      <w:pPr>
        <w:spacing w:after="0"/>
      </w:pPr>
    </w:p>
    <w:p w14:paraId="0D8BCD37" w14:textId="77777777" w:rsidR="00930C77" w:rsidRDefault="00930C77" w:rsidP="006609DB">
      <w:pPr>
        <w:spacing w:after="0"/>
        <w:jc w:val="both"/>
        <w:rPr>
          <w:ins w:id="97" w:author="Steve Martell" w:date="2012-02-07T13:43:00Z"/>
        </w:rPr>
        <w:pPrChange w:id="98" w:author="Steve Martell" w:date="2012-02-07T11:38:00Z">
          <w:pPr>
            <w:spacing w:after="0"/>
          </w:pPr>
        </w:pPrChange>
      </w:pPr>
      <w:r w:rsidRPr="007501DC">
        <w:t>Ef</w:t>
      </w:r>
      <w:r w:rsidR="00FA4C5B">
        <w:t xml:space="preserve">fects of </w:t>
      </w:r>
      <w:r w:rsidR="00120F17">
        <w:t>reduced minimum-</w:t>
      </w:r>
      <w:r w:rsidRPr="007501DC">
        <w:t>size limit</w:t>
      </w:r>
      <w:r w:rsidR="00120F17">
        <w:t xml:space="preserve">s on halibut biomass, </w:t>
      </w:r>
      <w:r>
        <w:t>yield</w:t>
      </w:r>
      <w:r w:rsidRPr="007501DC">
        <w:t>,</w:t>
      </w:r>
      <w:r w:rsidR="00FA4C5B">
        <w:t xml:space="preserve"> spawning biomass, and wastage.</w:t>
      </w:r>
    </w:p>
    <w:p w14:paraId="6C95E759" w14:textId="77777777" w:rsidR="00BD49D3" w:rsidRDefault="00BD49D3" w:rsidP="006609DB">
      <w:pPr>
        <w:spacing w:after="0"/>
        <w:jc w:val="both"/>
        <w:rPr>
          <w:ins w:id="99" w:author="Steve Martell" w:date="2012-02-07T13:43:00Z"/>
        </w:rPr>
        <w:pPrChange w:id="100" w:author="Steve Martell" w:date="2012-02-07T11:38:00Z">
          <w:pPr>
            <w:spacing w:after="0"/>
          </w:pPr>
        </w:pPrChange>
      </w:pPr>
    </w:p>
    <w:p w14:paraId="4DD93CF7" w14:textId="2640AADA" w:rsidR="00BD49D3" w:rsidRDefault="00BD49D3" w:rsidP="006609DB">
      <w:pPr>
        <w:spacing w:after="0"/>
        <w:jc w:val="both"/>
        <w:rPr>
          <w:ins w:id="101" w:author="Steve Martell" w:date="2012-02-07T13:43:00Z"/>
        </w:rPr>
        <w:pPrChange w:id="102" w:author="Steve Martell" w:date="2012-02-07T11:38:00Z">
          <w:pPr>
            <w:spacing w:after="0"/>
          </w:pPr>
        </w:pPrChange>
      </w:pPr>
      <w:ins w:id="103" w:author="Steve Martell" w:date="2012-02-07T13:43:00Z">
        <w:r>
          <w:t>Key Research Question:</w:t>
        </w:r>
      </w:ins>
    </w:p>
    <w:p w14:paraId="22049E7B" w14:textId="5B90087F" w:rsidR="00BD49D3" w:rsidRDefault="009F4050" w:rsidP="006609DB">
      <w:pPr>
        <w:spacing w:after="0"/>
        <w:jc w:val="both"/>
        <w:pPrChange w:id="104" w:author="Steve Martell" w:date="2012-02-07T11:38:00Z">
          <w:pPr>
            <w:spacing w:after="0"/>
          </w:pPr>
        </w:pPrChange>
      </w:pPr>
      <w:ins w:id="105" w:author="Steve Martell" w:date="2012-02-07T13:44:00Z">
        <w:r>
          <w:t>What are the short-term and long-term consequences of adopting a smaller size limit</w:t>
        </w:r>
      </w:ins>
      <w:ins w:id="106" w:author="Steve Martell" w:date="2012-02-07T13:45:00Z">
        <w:r>
          <w:t xml:space="preserve"> (26 inches or 66 cm)</w:t>
        </w:r>
      </w:ins>
      <w:ins w:id="107" w:author="Steve Martell" w:date="2012-02-07T13:44:00Z">
        <w:r>
          <w:t xml:space="preserve"> on the halibut spawning and exploitable biomass, yield, and wa</w:t>
        </w:r>
      </w:ins>
      <w:ins w:id="108" w:author="Steve Martell" w:date="2012-02-07T13:45:00Z">
        <w:r>
          <w:t>stage?</w:t>
        </w:r>
      </w:ins>
    </w:p>
    <w:p w14:paraId="474C62F7" w14:textId="77777777" w:rsidR="00120F17" w:rsidRDefault="00120F17" w:rsidP="00120F17">
      <w:pPr>
        <w:spacing w:after="0"/>
      </w:pPr>
    </w:p>
    <w:p w14:paraId="587D691B" w14:textId="64848B7F" w:rsidR="00140D42" w:rsidRDefault="00120F17" w:rsidP="00504C69">
      <w:pPr>
        <w:spacing w:after="0"/>
        <w:jc w:val="both"/>
        <w:pPrChange w:id="109" w:author="Steve Martell" w:date="2012-02-07T11:38:00Z">
          <w:pPr>
            <w:spacing w:after="0"/>
          </w:pPr>
        </w:pPrChange>
      </w:pPr>
      <w:del w:id="110" w:author="Steve Martell" w:date="2012-02-07T11:38:00Z">
        <w:r w:rsidDel="00504C69">
          <w:tab/>
        </w:r>
      </w:del>
      <w:r w:rsidR="00140D42">
        <w:t xml:space="preserve">Component two requires projections of halibut biomass, yield, spawning biomass, and wastage by age and size categories over a fifteen-year future period under alternative fishery </w:t>
      </w:r>
      <w:r>
        <w:t xml:space="preserve">management measures. </w:t>
      </w:r>
      <w:r w:rsidR="00140D42">
        <w:t xml:space="preserve"> The </w:t>
      </w:r>
      <w:del w:id="111" w:author="Steve Martell" w:date="2012-02-07T14:33:00Z">
        <w:r w:rsidR="00140D42" w:rsidDel="003D5E1F">
          <w:delText xml:space="preserve">projections </w:delText>
        </w:r>
      </w:del>
      <w:ins w:id="112" w:author="Steve Martell" w:date="2012-02-07T14:33:00Z">
        <w:r w:rsidR="003D5E1F">
          <w:t xml:space="preserve">simulations </w:t>
        </w:r>
      </w:ins>
      <w:r w:rsidR="00140D42">
        <w:t xml:space="preserve">shall be made using an annual, age-structured, split-sex model of the coast-wide Pacific halibut stock that captures halibut recruitment, growth, maturity and mortality, both natural and fishing.  Fishing mortality should be determined using fishery catchability and selectivity relationships like those estimated in recent stock assessments.  The model must be dynamic, in the sense that it can generate short and medium-term future projections of stock and yield characteristics under alternative natural mortality rates and average fish-weight trends </w:t>
      </w:r>
      <w:ins w:id="113" w:author="Steve Martell" w:date="2012-02-07T14:34:00Z">
        <w:r w:rsidR="003D5E1F">
          <w:t>(</w:t>
        </w:r>
      </w:ins>
      <w:del w:id="114" w:author="Steve Martell" w:date="2012-02-07T14:34:00Z">
        <w:r w:rsidR="00140D42" w:rsidDel="003D5E1F">
          <w:delText>(“projection model,”</w:delText>
        </w:r>
      </w:del>
      <w:ins w:id="115" w:author="Steve Martell" w:date="2012-02-07T14:34:00Z">
        <w:r w:rsidR="003D5E1F">
          <w:rPr>
            <w:rFonts w:hint="eastAsia"/>
          </w:rPr>
          <w:t>“</w:t>
        </w:r>
        <w:r w:rsidR="003D5E1F">
          <w:t>Simulation model</w:t>
        </w:r>
        <w:r w:rsidR="003D5E1F">
          <w:rPr>
            <w:rFonts w:hint="eastAsia"/>
          </w:rPr>
          <w:t>”</w:t>
        </w:r>
      </w:ins>
      <w:r w:rsidR="00140D42">
        <w:t xml:space="preserve"> specifications below).</w:t>
      </w:r>
    </w:p>
    <w:p w14:paraId="5E3626AB" w14:textId="77777777" w:rsidR="00930C77" w:rsidRDefault="00930C77" w:rsidP="00930C77">
      <w:pPr>
        <w:spacing w:after="0"/>
      </w:pPr>
    </w:p>
    <w:p w14:paraId="5E76639B" w14:textId="1FC9583E" w:rsidR="00930C77" w:rsidRDefault="00930C77" w:rsidP="0014340A">
      <w:pPr>
        <w:spacing w:after="0"/>
        <w:jc w:val="both"/>
        <w:pPrChange w:id="116" w:author="Steve Martell" w:date="2012-02-07T11:39:00Z">
          <w:pPr>
            <w:spacing w:after="0"/>
          </w:pPr>
        </w:pPrChange>
      </w:pPr>
      <w:del w:id="117" w:author="Steve Martell" w:date="2012-02-07T11:39:00Z">
        <w:r w:rsidDel="0014340A">
          <w:tab/>
        </w:r>
      </w:del>
      <w:r>
        <w:t xml:space="preserve">The IPHC has recently produced a research report that describes an investigation into the effects of reducing the minimum-size limit in the commercial </w:t>
      </w:r>
      <w:proofErr w:type="gramStart"/>
      <w:r>
        <w:t>set-line</w:t>
      </w:r>
      <w:proofErr w:type="gramEnd"/>
      <w:r>
        <w:t xml:space="preserve"> fishery (Valero and Hare 2011).  The investigation </w:t>
      </w:r>
      <w:del w:id="118" w:author="Steve Martell" w:date="2012-02-07T14:35:00Z">
        <w:r w:rsidDel="003477E0">
          <w:delText>relies on</w:delText>
        </w:r>
      </w:del>
      <w:ins w:id="119" w:author="Steve Martell" w:date="2012-02-07T14:35:00Z">
        <w:r w:rsidR="003477E0">
          <w:t>assumes</w:t>
        </w:r>
      </w:ins>
      <w:r>
        <w:t xml:space="preserve"> </w:t>
      </w:r>
      <w:ins w:id="120" w:author="Steve Martell" w:date="2012-02-07T11:39:00Z">
        <w:r w:rsidR="006C3BB5">
          <w:rPr>
            <w:rFonts w:hint="eastAsia"/>
          </w:rPr>
          <w:t>“</w:t>
        </w:r>
      </w:ins>
      <w:proofErr w:type="gramStart"/>
      <w:ins w:id="121" w:author="Steve Martell" w:date="2012-02-07T14:35:00Z">
        <w:r w:rsidR="003477E0">
          <w:t>steady-state</w:t>
        </w:r>
        <w:proofErr w:type="gramEnd"/>
        <w:r w:rsidR="003477E0">
          <w:t xml:space="preserve"> or </w:t>
        </w:r>
      </w:ins>
      <w:del w:id="122" w:author="Steve Martell" w:date="2012-02-07T11:39:00Z">
        <w:r w:rsidDel="006C3BB5">
          <w:delText>“</w:delText>
        </w:r>
      </w:del>
      <w:r>
        <w:t>equilibrium condition</w:t>
      </w:r>
      <w:ins w:id="123" w:author="Steve Martell" w:date="2012-02-07T14:35:00Z">
        <w:r w:rsidR="003477E0">
          <w:t>s</w:t>
        </w:r>
      </w:ins>
      <w:del w:id="124" w:author="Steve Martell" w:date="2012-02-07T14:35:00Z">
        <w:r w:rsidDel="003477E0">
          <w:delText xml:space="preserve"> assumptions</w:delText>
        </w:r>
      </w:del>
      <w:del w:id="125" w:author="Steve Martell" w:date="2012-02-07T11:39:00Z">
        <w:r w:rsidDel="005A581F">
          <w:delText xml:space="preserve">” </w:delText>
        </w:r>
      </w:del>
      <w:ins w:id="126" w:author="Steve Martell" w:date="2012-02-07T11:39:00Z">
        <w:r w:rsidR="005A581F">
          <w:rPr>
            <w:rFonts w:hint="eastAsia"/>
          </w:rPr>
          <w:t>”</w:t>
        </w:r>
        <w:r w:rsidR="005A581F">
          <w:t xml:space="preserve"> </w:t>
        </w:r>
      </w:ins>
      <w:r>
        <w:t xml:space="preserve">instead of </w:t>
      </w:r>
      <w:ins w:id="127" w:author="Steve Martell" w:date="2012-02-07T14:35:00Z">
        <w:r w:rsidR="005B364A">
          <w:t xml:space="preserve">dynamic </w:t>
        </w:r>
      </w:ins>
      <w:r>
        <w:t xml:space="preserve">projections of stock characteristics based on </w:t>
      </w:r>
      <w:ins w:id="128" w:author="Steve Martell" w:date="2012-02-07T14:35:00Z">
        <w:r w:rsidR="005B364A">
          <w:t xml:space="preserve">asymptotic </w:t>
        </w:r>
      </w:ins>
      <w:r>
        <w:t>parameter estimates from the stock assessment model.</w:t>
      </w:r>
      <w:ins w:id="129" w:author="Steve Martell" w:date="2012-02-07T11:40:00Z">
        <w:r w:rsidR="009C60FC">
          <w:t xml:space="preserve">  The catch equation</w:t>
        </w:r>
      </w:ins>
      <w:ins w:id="130" w:author="Steve Martell" w:date="2012-02-07T14:36:00Z">
        <w:r w:rsidR="00F418C3">
          <w:t xml:space="preserve"> (as described in Valero and Hare 2011) </w:t>
        </w:r>
      </w:ins>
      <w:ins w:id="131" w:author="Steve Martell" w:date="2012-02-07T11:40:00Z">
        <w:r w:rsidR="009C60FC">
          <w:t xml:space="preserve">in the equilibrium model does not directly account for </w:t>
        </w:r>
        <w:proofErr w:type="spellStart"/>
        <w:r w:rsidR="009C60FC">
          <w:t>bycatch</w:t>
        </w:r>
        <w:proofErr w:type="spellEnd"/>
        <w:r w:rsidR="009C60FC">
          <w:t xml:space="preserve"> morta</w:t>
        </w:r>
      </w:ins>
      <w:ins w:id="132" w:author="Steve Martell" w:date="2012-02-07T11:41:00Z">
        <w:r w:rsidR="009C60FC">
          <w:t>l</w:t>
        </w:r>
      </w:ins>
      <w:ins w:id="133" w:author="Steve Martell" w:date="2012-02-07T11:40:00Z">
        <w:r w:rsidR="009C60FC">
          <w:t xml:space="preserve">ity rates </w:t>
        </w:r>
      </w:ins>
      <w:ins w:id="134" w:author="Steve Martell" w:date="2012-02-07T11:41:00Z">
        <w:r w:rsidR="009C60FC">
          <w:t xml:space="preserve">and thus the adjustments in the fishing mortality rates to obtain a target F that reduces the SPR to 0.35 is </w:t>
        </w:r>
      </w:ins>
      <w:ins w:id="135" w:author="Steve Martell" w:date="2012-02-07T11:42:00Z">
        <w:r w:rsidR="009C60FC">
          <w:rPr>
            <w:rFonts w:hint="eastAsia"/>
          </w:rPr>
          <w:t>biased</w:t>
        </w:r>
      </w:ins>
      <w:ins w:id="136" w:author="Steve Martell" w:date="2012-02-07T11:41:00Z">
        <w:r w:rsidR="009C60FC">
          <w:t>.</w:t>
        </w:r>
      </w:ins>
      <w:r>
        <w:t xml:space="preserve">  </w:t>
      </w:r>
      <w:del w:id="137" w:author="Steve Martell" w:date="2012-02-07T13:34:00Z">
        <w:r w:rsidDel="00D430F5">
          <w:delText>The rational for this approach is that prior,</w:delText>
        </w:r>
      </w:del>
      <w:ins w:id="138" w:author="Steve Martell" w:date="2012-02-07T13:34:00Z">
        <w:r w:rsidR="00D430F5">
          <w:t>Furthermore,</w:t>
        </w:r>
      </w:ins>
      <w:r>
        <w:t xml:space="preserve"> one-year-ahead forecasts of exploitable biomass from the </w:t>
      </w:r>
      <w:r w:rsidR="00AF5035">
        <w:t xml:space="preserve">halibut </w:t>
      </w:r>
      <w:r>
        <w:t xml:space="preserve">assessment model have proven unreliable (Valero and Hare 2011).  </w:t>
      </w:r>
    </w:p>
    <w:p w14:paraId="7ED82A50" w14:textId="77777777" w:rsidR="00930C77" w:rsidRDefault="00930C77" w:rsidP="00930C77">
      <w:pPr>
        <w:spacing w:after="0"/>
      </w:pPr>
    </w:p>
    <w:p w14:paraId="45DC4CAD" w14:textId="0166A87D" w:rsidR="00930C77" w:rsidRDefault="00930C77" w:rsidP="001557CD">
      <w:pPr>
        <w:spacing w:after="0"/>
        <w:jc w:val="both"/>
        <w:pPrChange w:id="139" w:author="Steve Martell" w:date="2012-02-07T13:39:00Z">
          <w:pPr>
            <w:spacing w:after="0"/>
          </w:pPr>
        </w:pPrChange>
      </w:pPr>
      <w:del w:id="140" w:author="Steve Martell" w:date="2012-02-07T13:39:00Z">
        <w:r w:rsidDel="001557CD">
          <w:tab/>
        </w:r>
      </w:del>
      <w:r>
        <w:t xml:space="preserve">The IPHC </w:t>
      </w:r>
      <w:r w:rsidR="004B3116">
        <w:t>study</w:t>
      </w:r>
      <w:r>
        <w:t xml:space="preserve"> also </w:t>
      </w:r>
      <w:r w:rsidR="004B3116">
        <w:t>considers</w:t>
      </w:r>
      <w:ins w:id="141" w:author="Steve Martell" w:date="2012-02-07T13:40:00Z">
        <w:r w:rsidR="00A56601">
          <w:t xml:space="preserve"> adjusting the target harvest rate with the objective of maintaining a spawn biomass per recruit ratio of 35%.</w:t>
        </w:r>
      </w:ins>
      <w:del w:id="142" w:author="Steve Martell" w:date="2012-02-07T13:42:00Z">
        <w:r w:rsidR="004B3116" w:rsidDel="00A56601">
          <w:delText xml:space="preserve"> </w:delText>
        </w:r>
        <w:r w:rsidRPr="0097695E" w:rsidDel="00A56601">
          <w:rPr>
            <w:u w:val="single"/>
          </w:rPr>
          <w:delText>onl</w:delText>
        </w:r>
        <w:r w:rsidDel="00A56601">
          <w:delText xml:space="preserve">y scenarios where the female spawning-stock biomass is held constant while the stock reaches </w:delText>
        </w:r>
        <w:r w:rsidR="004B3116" w:rsidDel="00A56601">
          <w:delText>the</w:delText>
        </w:r>
        <w:r w:rsidDel="00A56601">
          <w:delText xml:space="preserve"> subsequent equilibrium.  </w:delText>
        </w:r>
      </w:del>
      <w:ins w:id="143" w:author="Steve Martell" w:date="2012-02-07T13:42:00Z">
        <w:r w:rsidR="00A56601">
          <w:t xml:space="preserve">  </w:t>
        </w:r>
      </w:ins>
      <w:del w:id="144" w:author="Steve Martell" w:date="2012-02-07T13:42:00Z">
        <w:r w:rsidDel="00A56601">
          <w:delText xml:space="preserve">This is accomplished by reducing the allowed harvest rate.  </w:delText>
        </w:r>
      </w:del>
      <w:r>
        <w:t xml:space="preserve">This </w:t>
      </w:r>
      <w:r w:rsidR="008E4D94">
        <w:t>requirement</w:t>
      </w:r>
      <w:r>
        <w:t xml:space="preserve"> is adopted even though </w:t>
      </w:r>
      <w:r w:rsidR="00456BEB">
        <w:t xml:space="preserve">IPHC harvest policy does not </w:t>
      </w:r>
      <w:r w:rsidR="000342A9">
        <w:t>mandate</w:t>
      </w:r>
      <w:r w:rsidR="00456BEB">
        <w:t xml:space="preserve"> </w:t>
      </w:r>
      <w:r>
        <w:t>an unchanging</w:t>
      </w:r>
      <w:r w:rsidR="00456BEB">
        <w:t xml:space="preserve"> spawning stock</w:t>
      </w:r>
      <w:r>
        <w:t xml:space="preserve">.  Also, </w:t>
      </w:r>
      <w:r w:rsidR="008E4D94">
        <w:t>no estimate of the time required for the stock to reach its new equilibrium is provided and no explicit consideration is given to the commercial gains from reduced wastage.</w:t>
      </w:r>
    </w:p>
    <w:p w14:paraId="2F766E60" w14:textId="77777777" w:rsidR="00930C77" w:rsidRDefault="00930C77" w:rsidP="00930C77">
      <w:pPr>
        <w:spacing w:after="0"/>
      </w:pPr>
    </w:p>
    <w:p w14:paraId="6D75376F" w14:textId="77777777" w:rsidR="00756BEC" w:rsidRDefault="00930C77" w:rsidP="00202EBA">
      <w:pPr>
        <w:spacing w:after="0"/>
        <w:jc w:val="both"/>
        <w:pPrChange w:id="145" w:author="Steve Martell" w:date="2012-02-07T13:43:00Z">
          <w:pPr>
            <w:spacing w:after="0"/>
          </w:pPr>
        </w:pPrChange>
      </w:pPr>
      <w:del w:id="146" w:author="Steve Martell" w:date="2012-02-07T13:43:00Z">
        <w:r w:rsidDel="00202EBA">
          <w:tab/>
        </w:r>
      </w:del>
      <w:r>
        <w:t xml:space="preserve">The component-two work product is intended to provide an alternative, more </w:t>
      </w:r>
      <w:proofErr w:type="gramStart"/>
      <w:r>
        <w:t>straight-forward</w:t>
      </w:r>
      <w:proofErr w:type="gramEnd"/>
      <w:r>
        <w:t xml:space="preserve"> investigation of the </w:t>
      </w:r>
      <w:r w:rsidR="00A026DD">
        <w:t>effects of reducing the minimum-</w:t>
      </w:r>
      <w:r>
        <w:t>size</w:t>
      </w:r>
      <w:r w:rsidR="00756BEC">
        <w:t xml:space="preserve"> limit</w:t>
      </w:r>
      <w:r>
        <w:t xml:space="preserve"> in the commercial set-line fishery.  </w:t>
      </w:r>
      <w:commentRangeStart w:id="147"/>
      <w:r>
        <w:t xml:space="preserve">To accomplish this, three alternative management scenarios </w:t>
      </w:r>
      <w:r w:rsidR="00703220">
        <w:t>should</w:t>
      </w:r>
      <w:r>
        <w:t xml:space="preserve"> be simulated.  The first scenario represent</w:t>
      </w:r>
      <w:r w:rsidR="00703220">
        <w:t>s</w:t>
      </w:r>
      <w:r>
        <w:t xml:space="preserve"> the status quo and describe</w:t>
      </w:r>
      <w:r w:rsidR="00703220">
        <w:t>s</w:t>
      </w:r>
      <w:r>
        <w:t xml:space="preserve"> future stock and </w:t>
      </w:r>
      <w:r w:rsidR="00DB36F7">
        <w:t>yield</w:t>
      </w:r>
      <w:r>
        <w:t xml:space="preserve"> characteristics with </w:t>
      </w:r>
      <w:r w:rsidR="00DB36F7">
        <w:t>a</w:t>
      </w:r>
      <w:r>
        <w:t xml:space="preserve"> 32-inch minimum-size li</w:t>
      </w:r>
      <w:r w:rsidR="00703220">
        <w:t>mit.  T</w:t>
      </w:r>
      <w:r>
        <w:t xml:space="preserve">wo additional scenarios </w:t>
      </w:r>
      <w:r w:rsidR="00703220">
        <w:t>would</w:t>
      </w:r>
      <w:r>
        <w:t xml:space="preserve"> </w:t>
      </w:r>
      <w:r w:rsidR="00703220">
        <w:t>include</w:t>
      </w:r>
      <w:r>
        <w:t>: (1) a minimum-size lim</w:t>
      </w:r>
      <w:r w:rsidR="009B60C3">
        <w:t xml:space="preserve">it reduced to 26 inches </w:t>
      </w:r>
      <w:r>
        <w:t xml:space="preserve">in one year; and (2) a minimum-size limit reduced by two inches every other year until the limit is 26 inches.  All scenarios </w:t>
      </w:r>
      <w:r w:rsidR="00A026DD">
        <w:t>should be</w:t>
      </w:r>
      <w:r>
        <w:t xml:space="preserve"> compared using </w:t>
      </w:r>
      <w:r w:rsidR="00AF5035">
        <w:t>fifteen</w:t>
      </w:r>
      <w:r>
        <w:t xml:space="preserve">-year-ahead projections of stock and </w:t>
      </w:r>
      <w:r w:rsidR="00703220">
        <w:t>yield</w:t>
      </w:r>
      <w:r>
        <w:t xml:space="preserve"> characteristics. </w:t>
      </w:r>
      <w:commentRangeEnd w:id="147"/>
      <w:r w:rsidR="00AF2BE5">
        <w:rPr>
          <w:rStyle w:val="CommentReference"/>
        </w:rPr>
        <w:commentReference w:id="147"/>
      </w:r>
    </w:p>
    <w:p w14:paraId="44DC8001" w14:textId="77777777" w:rsidR="00930C77" w:rsidRDefault="00930C77" w:rsidP="00930C77">
      <w:pPr>
        <w:spacing w:after="0"/>
      </w:pPr>
    </w:p>
    <w:p w14:paraId="5A2788BE" w14:textId="2160100E" w:rsidR="00936C6E" w:rsidRDefault="00B87EFD" w:rsidP="00EE6159">
      <w:pPr>
        <w:spacing w:after="0"/>
        <w:jc w:val="both"/>
        <w:pPrChange w:id="148" w:author="Steve Martell" w:date="2012-02-07T13:49:00Z">
          <w:pPr>
            <w:spacing w:after="0"/>
          </w:pPr>
        </w:pPrChange>
      </w:pPr>
      <w:del w:id="149" w:author="Steve Martell" w:date="2012-02-07T13:49:00Z">
        <w:r w:rsidDel="00EE6159">
          <w:tab/>
        </w:r>
      </w:del>
      <w:r>
        <w:t xml:space="preserve">The component two work product shall </w:t>
      </w:r>
      <w:r w:rsidR="00DB36F7">
        <w:t xml:space="preserve">be in the form of a short report that </w:t>
      </w:r>
      <w:r>
        <w:t>include</w:t>
      </w:r>
      <w:r w:rsidR="00DB36F7">
        <w:t>s</w:t>
      </w:r>
      <w:r>
        <w:t>:</w:t>
      </w:r>
      <w:r w:rsidR="00E40D6B">
        <w:t xml:space="preserve"> (1) a description of </w:t>
      </w:r>
      <w:ins w:id="150" w:author="Steve Martell" w:date="2012-02-07T14:36:00Z">
        <w:r w:rsidR="00676904">
          <w:t xml:space="preserve">the </w:t>
        </w:r>
      </w:ins>
      <w:del w:id="151" w:author="Steve Martell" w:date="2012-02-07T14:36:00Z">
        <w:r w:rsidR="00E40D6B" w:rsidDel="00676904">
          <w:delText>projection</w:delText>
        </w:r>
      </w:del>
      <w:ins w:id="152" w:author="Steve Martell" w:date="2012-02-07T14:36:00Z">
        <w:r w:rsidR="00676904">
          <w:t xml:space="preserve">simulation </w:t>
        </w:r>
      </w:ins>
      <w:del w:id="153" w:author="Steve Martell" w:date="2012-02-07T14:36:00Z">
        <w:r w:rsidR="00E40D6B" w:rsidDel="00676904">
          <w:delText>-</w:delText>
        </w:r>
      </w:del>
      <w:r w:rsidR="00E40D6B">
        <w:t xml:space="preserve">model </w:t>
      </w:r>
      <w:del w:id="154" w:author="Steve Martell" w:date="2012-02-07T14:36:00Z">
        <w:r w:rsidR="00E40D6B" w:rsidDel="00676904">
          <w:delText xml:space="preserve">composition </w:delText>
        </w:r>
      </w:del>
      <w:ins w:id="155" w:author="Steve Martell" w:date="2012-02-07T14:36:00Z">
        <w:r w:rsidR="00676904">
          <w:t xml:space="preserve">equations </w:t>
        </w:r>
      </w:ins>
      <w:r w:rsidR="00E40D6B">
        <w:t>and structure; (2) table</w:t>
      </w:r>
      <w:r w:rsidR="00636F30">
        <w:t>s</w:t>
      </w:r>
      <w:r w:rsidR="00E40D6B">
        <w:t xml:space="preserve"> and figures that contain the </w:t>
      </w:r>
      <w:del w:id="156" w:author="Steve Martell" w:date="2012-02-07T14:36:00Z">
        <w:r w:rsidR="00E40D6B" w:rsidDel="005D4D3A">
          <w:delText xml:space="preserve">projected </w:delText>
        </w:r>
      </w:del>
      <w:ins w:id="157" w:author="Steve Martell" w:date="2012-02-07T14:36:00Z">
        <w:r w:rsidR="005D4D3A">
          <w:t xml:space="preserve">simulated </w:t>
        </w:r>
      </w:ins>
      <w:r w:rsidR="00E40D6B">
        <w:t>stock and yield characteristics; (3) a compariso</w:t>
      </w:r>
      <w:r w:rsidR="00636F30">
        <w:t>n of the current and reduced-</w:t>
      </w:r>
      <w:r w:rsidR="00E265B9">
        <w:t>size</w:t>
      </w:r>
      <w:r w:rsidR="00636F30">
        <w:t>-</w:t>
      </w:r>
      <w:r w:rsidR="00E265B9">
        <w:t>limit</w:t>
      </w:r>
      <w:r w:rsidR="00E40D6B">
        <w:t xml:space="preserve"> scenarios; and (4) a discussion of the results </w:t>
      </w:r>
      <w:r w:rsidR="00996F3B">
        <w:t>and</w:t>
      </w:r>
      <w:r w:rsidR="00967AF2">
        <w:t xml:space="preserve"> </w:t>
      </w:r>
      <w:r w:rsidR="00E40D6B">
        <w:t xml:space="preserve">the weakest and most robust aspects of the </w:t>
      </w:r>
      <w:del w:id="158" w:author="Steve Martell" w:date="2012-02-07T14:37:00Z">
        <w:r w:rsidR="00E40D6B" w:rsidDel="005D4D3A">
          <w:delText xml:space="preserve">projection </w:delText>
        </w:r>
      </w:del>
      <w:ins w:id="159" w:author="Steve Martell" w:date="2012-02-07T14:37:00Z">
        <w:r w:rsidR="005D4D3A">
          <w:t xml:space="preserve">simulation </w:t>
        </w:r>
      </w:ins>
      <w:r w:rsidR="00E40D6B">
        <w:t>model.</w:t>
      </w:r>
      <w:r w:rsidR="00DB36F7">
        <w:t xml:space="preserve">  The c</w:t>
      </w:r>
      <w:r w:rsidR="00967AF2">
        <w:t xml:space="preserve">omparisons should include stock and spawning biomass and yield, the age and length composition of the stock and yield, other removals and wastage. </w:t>
      </w:r>
      <w:del w:id="160" w:author="Steve Martell" w:date="2012-02-07T14:37:00Z">
        <w:r w:rsidR="00967AF2" w:rsidDel="00350EA2">
          <w:delText xml:space="preserve"> </w:delText>
        </w:r>
        <w:r w:rsidR="00E265B9" w:rsidDel="00350EA2">
          <w:delText>P</w:delText>
        </w:r>
        <w:r w:rsidR="00967AF2" w:rsidDel="00350EA2">
          <w:delText>rojections of these c</w:delText>
        </w:r>
      </w:del>
      <w:ins w:id="161" w:author="Steve Martell" w:date="2012-02-07T14:37:00Z">
        <w:r w:rsidR="00350EA2">
          <w:t>C</w:t>
        </w:r>
      </w:ins>
      <w:r w:rsidR="00967AF2">
        <w:t>haracteristics</w:t>
      </w:r>
      <w:ins w:id="162" w:author="Steve Martell" w:date="2012-02-07T14:38:00Z">
        <w:r w:rsidR="00350EA2">
          <w:t xml:space="preserve"> of these simulations</w:t>
        </w:r>
      </w:ins>
      <w:r w:rsidR="00967AF2">
        <w:t xml:space="preserve"> should be available by sex. </w:t>
      </w:r>
      <w:r w:rsidR="00936C6E">
        <w:t xml:space="preserve"> Average amounts from any of the reduced</w:t>
      </w:r>
      <w:ins w:id="163" w:author="Steve Martell" w:date="2012-02-07T14:38:00Z">
        <w:r w:rsidR="006D4231">
          <w:t xml:space="preserve"> </w:t>
        </w:r>
      </w:ins>
      <w:del w:id="164" w:author="Steve Martell" w:date="2012-02-07T14:38:00Z">
        <w:r w:rsidR="00936C6E" w:rsidDel="006D4231">
          <w:delText>-</w:delText>
        </w:r>
      </w:del>
      <w:r w:rsidR="00936C6E">
        <w:t>minimum-size scenarios could be compared to the average of the status quo scenario as a loss or gain ratio.</w:t>
      </w:r>
      <w:r w:rsidR="00741751">
        <w:t xml:space="preserve">  </w:t>
      </w:r>
      <w:r w:rsidR="00B532DC">
        <w:t xml:space="preserve">The results discussion should include an assessment of the sensitivity of the </w:t>
      </w:r>
      <w:del w:id="165" w:author="Steve Martell" w:date="2012-02-07T14:38:00Z">
        <w:r w:rsidR="00B532DC" w:rsidDel="005B6E6F">
          <w:delText xml:space="preserve">projections </w:delText>
        </w:r>
      </w:del>
      <w:ins w:id="166" w:author="Steve Martell" w:date="2012-02-07T14:38:00Z">
        <w:r w:rsidR="005B6E6F">
          <w:t xml:space="preserve">simulations </w:t>
        </w:r>
      </w:ins>
      <w:r w:rsidR="00B532DC">
        <w:t xml:space="preserve">to different values of natural mortality and trends in the average fish-weight in the yield.  The discussion should also consider </w:t>
      </w:r>
      <w:r w:rsidR="00741751">
        <w:t>whether</w:t>
      </w:r>
      <w:r w:rsidR="00B532DC">
        <w:t xml:space="preserve"> projected changes in spawning biomass </w:t>
      </w:r>
      <w:r w:rsidR="00741751">
        <w:t xml:space="preserve">would </w:t>
      </w:r>
      <w:r w:rsidR="00B532DC">
        <w:t xml:space="preserve">affect fishery yield rates and whether such changes </w:t>
      </w:r>
      <w:r w:rsidR="00741751">
        <w:t>would</w:t>
      </w:r>
      <w:r w:rsidR="00B532DC">
        <w:t xml:space="preserve"> affect recruitment.</w:t>
      </w:r>
    </w:p>
    <w:p w14:paraId="39B5CDD2" w14:textId="77777777" w:rsidR="00930C77" w:rsidRDefault="00930C77" w:rsidP="00930C77">
      <w:pPr>
        <w:spacing w:after="0"/>
      </w:pPr>
    </w:p>
    <w:p w14:paraId="0EA5C13E" w14:textId="77777777" w:rsidR="00930C77" w:rsidRDefault="00930C77" w:rsidP="00930C77">
      <w:pPr>
        <w:spacing w:after="0"/>
      </w:pPr>
    </w:p>
    <w:p w14:paraId="07F313BC" w14:textId="6AA77496" w:rsidR="00930C77" w:rsidRPr="002917BF" w:rsidRDefault="002C36BA" w:rsidP="00930C77">
      <w:pPr>
        <w:spacing w:after="0"/>
        <w:rPr>
          <w:b/>
          <w:u w:val="single"/>
          <w:rPrChange w:id="167" w:author="Steve Martell" w:date="2012-02-07T14:24:00Z">
            <w:rPr/>
          </w:rPrChange>
        </w:rPr>
      </w:pPr>
      <w:del w:id="168" w:author="Steve Martell" w:date="2012-02-07T14:27:00Z">
        <w:r w:rsidRPr="002917BF" w:rsidDel="00DE1187">
          <w:rPr>
            <w:b/>
            <w:u w:val="single"/>
            <w:rPrChange w:id="169" w:author="Steve Martell" w:date="2012-02-07T14:24:00Z">
              <w:rPr/>
            </w:rPrChange>
          </w:rPr>
          <w:delText xml:space="preserve">Projection </w:delText>
        </w:r>
      </w:del>
      <w:ins w:id="170" w:author="Steve Martell" w:date="2012-02-07T14:27:00Z">
        <w:r w:rsidR="00DE1187">
          <w:rPr>
            <w:b/>
            <w:u w:val="single"/>
          </w:rPr>
          <w:t>Simulation</w:t>
        </w:r>
        <w:r w:rsidR="00DE1187" w:rsidRPr="002917BF">
          <w:rPr>
            <w:b/>
            <w:u w:val="single"/>
            <w:rPrChange w:id="171" w:author="Steve Martell" w:date="2012-02-07T14:24:00Z">
              <w:rPr/>
            </w:rPrChange>
          </w:rPr>
          <w:t xml:space="preserve"> </w:t>
        </w:r>
      </w:ins>
      <w:r w:rsidR="00930C77" w:rsidRPr="002917BF">
        <w:rPr>
          <w:b/>
          <w:u w:val="single"/>
          <w:rPrChange w:id="172" w:author="Steve Martell" w:date="2012-02-07T14:24:00Z">
            <w:rPr/>
          </w:rPrChange>
        </w:rPr>
        <w:t>Model Specifications</w:t>
      </w:r>
      <w:ins w:id="173" w:author="Steve Martell" w:date="2012-02-07T14:24:00Z">
        <w:r w:rsidR="00841C0F">
          <w:rPr>
            <w:b/>
            <w:u w:val="single"/>
          </w:rPr>
          <w:t>:</w:t>
        </w:r>
      </w:ins>
    </w:p>
    <w:p w14:paraId="1348CD38" w14:textId="77777777" w:rsidR="00930C77" w:rsidRDefault="00930C77" w:rsidP="00930C77">
      <w:pPr>
        <w:spacing w:after="0"/>
      </w:pPr>
    </w:p>
    <w:p w14:paraId="6AF5A07A" w14:textId="3C340FBE" w:rsidR="00930C77" w:rsidRDefault="00930C77" w:rsidP="006522F3">
      <w:pPr>
        <w:spacing w:after="0"/>
        <w:jc w:val="both"/>
        <w:pPrChange w:id="174" w:author="Steve Martell" w:date="2012-02-07T14:24:00Z">
          <w:pPr>
            <w:spacing w:after="0"/>
          </w:pPr>
        </w:pPrChange>
      </w:pPr>
      <w:del w:id="175" w:author="Steve Martell" w:date="2012-02-07T14:24:00Z">
        <w:r w:rsidDel="005E5680">
          <w:tab/>
        </w:r>
      </w:del>
      <w:r>
        <w:t xml:space="preserve">The </w:t>
      </w:r>
      <w:r w:rsidR="002E274B">
        <w:t>stock-</w:t>
      </w:r>
      <w:r>
        <w:t xml:space="preserve">assessment </w:t>
      </w:r>
      <w:r w:rsidR="004270CE">
        <w:t xml:space="preserve">projection </w:t>
      </w:r>
      <w:r>
        <w:t>model is intended to be a</w:t>
      </w:r>
      <w:ins w:id="176" w:author="Steve Martell" w:date="2012-02-07T14:24:00Z">
        <w:r w:rsidR="00917933">
          <w:t xml:space="preserve"> policy exploration tool that allows</w:t>
        </w:r>
      </w:ins>
      <w:del w:id="177" w:author="Steve Martell" w:date="2012-02-07T14:25:00Z">
        <w:r w:rsidR="002E274B" w:rsidDel="00917933">
          <w:delText xml:space="preserve"> management authority</w:delText>
        </w:r>
      </w:del>
      <w:r>
        <w:t xml:space="preserve"> </w:t>
      </w:r>
      <w:del w:id="178" w:author="Steve Martell" w:date="2012-02-07T14:24:00Z">
        <w:r w:rsidDel="004F1A57">
          <w:delText>“</w:delText>
        </w:r>
      </w:del>
      <w:ins w:id="179" w:author="Steve Martell" w:date="2012-02-07T14:24:00Z">
        <w:r w:rsidR="004F1A57">
          <w:rPr>
            <w:rFonts w:hint="eastAsia"/>
          </w:rPr>
          <w:t>“</w:t>
        </w:r>
      </w:ins>
      <w:r>
        <w:t>what if</w:t>
      </w:r>
      <w:del w:id="180" w:author="Steve Martell" w:date="2012-02-07T14:24:00Z">
        <w:r w:rsidDel="004F1A57">
          <w:delText xml:space="preserve">” </w:delText>
        </w:r>
      </w:del>
      <w:ins w:id="181" w:author="Steve Martell" w:date="2012-02-07T14:25:00Z">
        <w:r w:rsidR="00917933">
          <w:rPr>
            <w:rFonts w:hint="eastAsia"/>
          </w:rPr>
          <w:t>”</w:t>
        </w:r>
        <w:r w:rsidR="00917933">
          <w:t>–type questions to be addressed.</w:t>
        </w:r>
      </w:ins>
      <w:del w:id="182" w:author="Steve Martell" w:date="2012-02-07T14:25:00Z">
        <w:r w:rsidDel="00917933">
          <w:delText xml:space="preserve">model. </w:delText>
        </w:r>
      </w:del>
      <w:r>
        <w:t xml:space="preserve"> </w:t>
      </w:r>
      <w:ins w:id="183" w:author="Steve Martell" w:date="2012-02-07T14:26:00Z">
        <w:r w:rsidR="00F401F8">
          <w:t xml:space="preserve">To the extent that input data can be made available </w:t>
        </w:r>
        <w:r w:rsidR="00F401F8">
          <w:rPr>
            <w:rFonts w:hint="eastAsia"/>
          </w:rPr>
          <w:t>from the</w:t>
        </w:r>
        <w:r w:rsidR="00F401F8">
          <w:t xml:space="preserve"> IPHC, </w:t>
        </w:r>
      </w:ins>
      <w:del w:id="184" w:author="Steve Martell" w:date="2012-02-07T14:26:00Z">
        <w:r w:rsidDel="00F401F8">
          <w:delText xml:space="preserve">The </w:delText>
        </w:r>
      </w:del>
      <w:ins w:id="185" w:author="Steve Martell" w:date="2012-02-07T14:26:00Z">
        <w:r w:rsidR="00F401F8">
          <w:t xml:space="preserve">the </w:t>
        </w:r>
      </w:ins>
      <w:r>
        <w:t xml:space="preserve">model must capture the important characteristics of Pacific halibut growth, maturity, mortality, and recruitment, and these should be consistent with the relationships used in the </w:t>
      </w:r>
      <w:r w:rsidR="00D11B3A">
        <w:t xml:space="preserve">most recent </w:t>
      </w:r>
      <w:r>
        <w:t>halibut stock assessment</w:t>
      </w:r>
      <w:r w:rsidR="00D11B3A">
        <w:t>s (2010 and 2011)</w:t>
      </w:r>
      <w:r>
        <w:t>.</w:t>
      </w:r>
      <w:ins w:id="186" w:author="Steve Martell" w:date="2012-02-07T14:27:00Z">
        <w:r w:rsidR="00DE1187">
          <w:t xml:space="preserve">  Ideally, the </w:t>
        </w:r>
      </w:ins>
      <w:del w:id="187" w:author="Steve Martell" w:date="2012-02-07T14:39:00Z">
        <w:r w:rsidDel="000E5430">
          <w:delText xml:space="preserve">  The</w:delText>
        </w:r>
      </w:del>
      <w:ins w:id="188" w:author="Steve Martell" w:date="2012-02-07T14:39:00Z">
        <w:r w:rsidR="00BA5BE3">
          <w:t xml:space="preserve">simulation </w:t>
        </w:r>
      </w:ins>
      <w:del w:id="189" w:author="Steve Martell" w:date="2012-02-07T14:39:00Z">
        <w:r w:rsidDel="000E5430">
          <w:delText xml:space="preserve"> </w:delText>
        </w:r>
      </w:del>
      <w:r>
        <w:t>model must provide annual estimates of coast-wide stock and catch characteristics from 1996 to 2011 as well as annual projections of these variables for fifteen years into the future.  The model must employ</w:t>
      </w:r>
      <w:ins w:id="190" w:author="Steve Martell" w:date="2012-02-07T14:40:00Z">
        <w:r w:rsidR="009D44BA">
          <w:t>,</w:t>
        </w:r>
      </w:ins>
      <w:r>
        <w:t xml:space="preserve"> as far as practicable</w:t>
      </w:r>
      <w:ins w:id="191" w:author="Steve Martell" w:date="2012-02-07T14:40:00Z">
        <w:r w:rsidR="009D44BA">
          <w:t>,</w:t>
        </w:r>
      </w:ins>
      <w:r>
        <w:t xml:space="preserve"> estimates of the following variables </w:t>
      </w:r>
      <w:r w:rsidR="002E274B">
        <w:t>and relationships during</w:t>
      </w:r>
      <w:ins w:id="192" w:author="Steve Martell" w:date="2012-02-07T14:25:00Z">
        <w:r w:rsidR="00F401F8">
          <w:t xml:space="preserve"> </w:t>
        </w:r>
      </w:ins>
      <w:r>
        <w:t xml:space="preserve">1996-2011 as </w:t>
      </w:r>
      <w:r w:rsidR="002E274B">
        <w:t xml:space="preserve">those </w:t>
      </w:r>
      <w:r>
        <w:t xml:space="preserve">shown in the </w:t>
      </w:r>
      <w:r w:rsidR="00D11B3A">
        <w:t xml:space="preserve">recent </w:t>
      </w:r>
      <w:r>
        <w:t>stock assessments: recruitment, natural</w:t>
      </w:r>
      <w:r w:rsidR="008A51AA">
        <w:t xml:space="preserve"> mortality, and maturity at age;</w:t>
      </w:r>
      <w:r>
        <w:t xml:space="preserve"> c</w:t>
      </w:r>
      <w:r w:rsidR="008A51AA">
        <w:t xml:space="preserve">ommercial set-line catchability and selectivity at length; </w:t>
      </w:r>
      <w:del w:id="193" w:author="Steve Martell" w:date="2012-02-07T14:40:00Z">
        <w:r w:rsidDel="009D44BA">
          <w:delText xml:space="preserve">catch </w:delText>
        </w:r>
      </w:del>
      <w:ins w:id="194" w:author="Steve Martell" w:date="2012-02-07T14:40:00Z">
        <w:r w:rsidR="009D44BA">
          <w:t>catch-</w:t>
        </w:r>
      </w:ins>
      <w:del w:id="195" w:author="Steve Martell" w:date="2012-02-07T14:40:00Z">
        <w:r w:rsidDel="009D44BA">
          <w:delText xml:space="preserve">at </w:delText>
        </w:r>
      </w:del>
      <w:ins w:id="196" w:author="Steve Martell" w:date="2012-02-07T14:40:00Z">
        <w:r w:rsidR="009D44BA">
          <w:t>at-</w:t>
        </w:r>
      </w:ins>
      <w:r>
        <w:t xml:space="preserve">age by sex, catch average weight and age trends, </w:t>
      </w:r>
      <w:r w:rsidR="008A51AA">
        <w:t>and bycatch and wastage at age;</w:t>
      </w:r>
      <w:r>
        <w:t xml:space="preserve"> and other removals</w:t>
      </w:r>
      <w:ins w:id="197" w:author="Steve Martell" w:date="2012-02-07T14:41:00Z">
        <w:r w:rsidR="009D44BA">
          <w:t xml:space="preserve">.  The simulation model will utilize parameter estimates from the most recent stock assessment to initialize the model between 1996 and 2011.  This </w:t>
        </w:r>
      </w:ins>
      <w:ins w:id="198" w:author="Steve Martell" w:date="2012-02-07T14:43:00Z">
        <w:r w:rsidR="00400D93">
          <w:t xml:space="preserve">simulation model is not a stock assessment model and will not be fit to </w:t>
        </w:r>
        <w:r w:rsidR="00400D93">
          <w:rPr>
            <w:rFonts w:hint="eastAsia"/>
          </w:rPr>
          <w:t>historical</w:t>
        </w:r>
        <w:r w:rsidR="00400D93">
          <w:t xml:space="preserve"> time-series data.</w:t>
        </w:r>
      </w:ins>
      <w:r>
        <w:t xml:space="preserve"> </w:t>
      </w:r>
      <w:del w:id="199" w:author="Steve Martell" w:date="2012-02-07T14:43:00Z">
        <w:r w:rsidDel="000748F9">
          <w:delText xml:space="preserve">(model </w:delText>
        </w:r>
        <w:r w:rsidR="00E371A0" w:rsidDel="000748F9">
          <w:delText>is not anticipated to</w:delText>
        </w:r>
        <w:r w:rsidDel="000748F9">
          <w:delText xml:space="preserve"> </w:delText>
        </w:r>
        <w:r w:rsidR="00E371A0" w:rsidDel="000748F9">
          <w:delText>require</w:delText>
        </w:r>
        <w:r w:rsidDel="000748F9">
          <w:delText xml:space="preserve"> data </w:delText>
        </w:r>
        <w:r w:rsidR="00E371A0" w:rsidDel="000748F9">
          <w:delText xml:space="preserve">from the resource survey </w:delText>
        </w:r>
        <w:r w:rsidR="008B7ECE" w:rsidDel="000748F9">
          <w:delText xml:space="preserve">as recruitment </w:delText>
        </w:r>
        <w:r w:rsidR="002E274B" w:rsidDel="000748F9">
          <w:delText xml:space="preserve">and catchability </w:delText>
        </w:r>
        <w:r w:rsidR="008B7ECE" w:rsidDel="000748F9">
          <w:delText xml:space="preserve">estimates </w:delText>
        </w:r>
        <w:r w:rsidDel="000748F9">
          <w:delText>are from the assessment model</w:delText>
        </w:r>
        <w:r w:rsidR="002729B0" w:rsidDel="000748F9">
          <w:delText>s</w:delText>
        </w:r>
        <w:r w:rsidDel="000748F9">
          <w:delText>).</w:delText>
        </w:r>
      </w:del>
    </w:p>
    <w:p w14:paraId="6C1A5EEE" w14:textId="77777777" w:rsidR="00930C77" w:rsidRDefault="00930C77" w:rsidP="00930C77">
      <w:pPr>
        <w:spacing w:after="0"/>
      </w:pPr>
    </w:p>
    <w:p w14:paraId="4AB8BEFB" w14:textId="77777777" w:rsidR="00930C77" w:rsidRDefault="00930C77" w:rsidP="00F35E3C">
      <w:pPr>
        <w:spacing w:after="0"/>
        <w:jc w:val="both"/>
        <w:pPrChange w:id="200" w:author="Steve Martell" w:date="2012-02-07T14:51:00Z">
          <w:pPr>
            <w:spacing w:after="0"/>
          </w:pPr>
        </w:pPrChange>
      </w:pPr>
      <w:del w:id="201" w:author="Steve Martell" w:date="2012-02-07T14:51:00Z">
        <w:r w:rsidDel="00F35E3C">
          <w:tab/>
        </w:r>
      </w:del>
      <w:r>
        <w:t>Model projections should be made using fishing mortality rates determined from the IPHC harvest policy (</w:t>
      </w:r>
      <w:commentRangeStart w:id="202"/>
      <w:r>
        <w:t>Figure 3, Hare and Clark 2008, first two policy characteristics, P. 177 of Hare 2011</w:t>
      </w:r>
      <w:commentRangeEnd w:id="202"/>
      <w:r w:rsidR="00F62AE6">
        <w:rPr>
          <w:rStyle w:val="CommentReference"/>
        </w:rPr>
        <w:commentReference w:id="202"/>
      </w:r>
      <w:r>
        <w:t xml:space="preserve">).  The harvest policy first determines the fishing mortality rate based on the size of the female spawning biomass.  This fishing mortality rate is further modified by a “slow-up-full-down” adjustment (Hare 2011).  This policy may be contrasted with a policy that selects the harvest rate based on the spawning biomass without any further adjustment.  Because </w:t>
      </w:r>
      <w:r w:rsidR="00195FB9">
        <w:t>biomass amounts from the</w:t>
      </w:r>
      <w:r>
        <w:t xml:space="preserve"> coast-wide assessment are less variable than for the </w:t>
      </w:r>
      <w:r w:rsidR="00195FB9">
        <w:t xml:space="preserve">prior </w:t>
      </w:r>
      <w:r>
        <w:t xml:space="preserve">closed-area </w:t>
      </w:r>
      <w:r w:rsidR="00195FB9">
        <w:t>assessments</w:t>
      </w:r>
      <w:r>
        <w:t>, it may be that fishing mortality rates selected without adjustment will not differ too much from those selected based on the “slow-up-full-down”</w:t>
      </w:r>
      <w:r w:rsidR="0029059C">
        <w:t xml:space="preserve"> </w:t>
      </w:r>
      <w:r>
        <w:t xml:space="preserve">adjustment.  </w:t>
      </w:r>
      <w:commentRangeStart w:id="203"/>
      <w:r>
        <w:t xml:space="preserve">However, </w:t>
      </w:r>
      <w:r w:rsidR="004270CE">
        <w:t xml:space="preserve">for each </w:t>
      </w:r>
      <w:r w:rsidR="0029059C">
        <w:t xml:space="preserve">research </w:t>
      </w:r>
      <w:r w:rsidR="004270CE">
        <w:t xml:space="preserve">component </w:t>
      </w:r>
      <w:r>
        <w:t xml:space="preserve">a set of model projections should be calculated using both of these </w:t>
      </w:r>
      <w:r w:rsidR="006A00A6">
        <w:t xml:space="preserve">harvest-policy </w:t>
      </w:r>
      <w:r>
        <w:t>variants</w:t>
      </w:r>
      <w:commentRangeEnd w:id="203"/>
      <w:r w:rsidR="009100D9">
        <w:rPr>
          <w:rStyle w:val="CommentReference"/>
        </w:rPr>
        <w:commentReference w:id="203"/>
      </w:r>
      <w:r>
        <w:t>.</w:t>
      </w:r>
    </w:p>
    <w:p w14:paraId="2C837A07" w14:textId="77777777" w:rsidR="00930C77" w:rsidRDefault="00930C77" w:rsidP="00930C77">
      <w:pPr>
        <w:spacing w:after="0"/>
      </w:pPr>
    </w:p>
    <w:p w14:paraId="4AED2606" w14:textId="216E833D" w:rsidR="00930C77" w:rsidRDefault="00C2349E" w:rsidP="00C434CC">
      <w:pPr>
        <w:spacing w:after="0"/>
        <w:jc w:val="both"/>
        <w:pPrChange w:id="204" w:author="Steve Martell" w:date="2012-02-07T15:14:00Z">
          <w:pPr>
            <w:spacing w:after="0"/>
          </w:pPr>
        </w:pPrChange>
      </w:pPr>
      <w:del w:id="205" w:author="Steve Martell" w:date="2012-02-07T15:14:00Z">
        <w:r w:rsidDel="00C434CC">
          <w:tab/>
        </w:r>
      </w:del>
      <w:r>
        <w:t xml:space="preserve">The coast-wide, annual </w:t>
      </w:r>
      <w:r w:rsidR="00930C77">
        <w:t xml:space="preserve">model </w:t>
      </w:r>
      <w:del w:id="206" w:author="Steve Martell" w:date="2012-02-07T15:16:00Z">
        <w:r w:rsidR="00930C77" w:rsidDel="00830A4F">
          <w:delText xml:space="preserve">projections </w:delText>
        </w:r>
      </w:del>
      <w:ins w:id="207" w:author="Steve Martell" w:date="2012-02-07T15:16:00Z">
        <w:r w:rsidR="00830A4F">
          <w:t xml:space="preserve">simulations </w:t>
        </w:r>
      </w:ins>
      <w:r w:rsidR="00930C77">
        <w:t xml:space="preserve">should include yield, biomass, harvest rate, other removals, and bycatch and wastage of halibut from 26 to 32 inches as illustrated in scenarios tabulated by Hare (2011; pages 188-189).  </w:t>
      </w:r>
      <w:r w:rsidR="006A75A0">
        <w:t xml:space="preserve">The </w:t>
      </w:r>
      <w:del w:id="208" w:author="Steve Martell" w:date="2012-02-07T15:16:00Z">
        <w:r w:rsidR="006A75A0" w:rsidDel="00830A4F">
          <w:delText xml:space="preserve">projections </w:delText>
        </w:r>
      </w:del>
      <w:ins w:id="209" w:author="Steve Martell" w:date="2012-02-07T15:16:00Z">
        <w:r w:rsidR="00830A4F">
          <w:t xml:space="preserve">simulations </w:t>
        </w:r>
      </w:ins>
      <w:r w:rsidR="006A75A0">
        <w:t>should incorporate observation error</w:t>
      </w:r>
      <w:r w:rsidR="00D11B3A">
        <w:t>s of a magnitude consistent with the 2010 and 2011 assessments</w:t>
      </w:r>
      <w:r w:rsidR="006A75A0">
        <w:t xml:space="preserve">.  </w:t>
      </w:r>
      <w:r w:rsidR="00930C77">
        <w:t xml:space="preserve">Future projections that require recruitments beyond the </w:t>
      </w:r>
      <w:proofErr w:type="gramStart"/>
      <w:r w:rsidR="00930C77">
        <w:t>2004 year</w:t>
      </w:r>
      <w:proofErr w:type="gramEnd"/>
      <w:r w:rsidR="00930C77">
        <w:t xml:space="preserve"> class should be made using an average recruitment value for the </w:t>
      </w:r>
      <w:r>
        <w:t>period 1999-2004.  T</w:t>
      </w:r>
      <w:r w:rsidR="00930C77">
        <w:t xml:space="preserve">he model </w:t>
      </w:r>
      <w:r>
        <w:t xml:space="preserve">structure </w:t>
      </w:r>
      <w:r w:rsidR="00930C77">
        <w:t xml:space="preserve">also </w:t>
      </w:r>
      <w:r w:rsidR="006A75A0">
        <w:t>should</w:t>
      </w:r>
      <w:r w:rsidR="00930C77">
        <w:t xml:space="preserve"> to be flexible</w:t>
      </w:r>
      <w:r>
        <w:t xml:space="preserve"> enough such that, at minimum, it is possible to generate</w:t>
      </w:r>
      <w:r w:rsidR="00930C77">
        <w:t xml:space="preserve"> projections with changed natural mortality rates, and with changes in the trend of length at age.</w:t>
      </w:r>
    </w:p>
    <w:p w14:paraId="06D898F6" w14:textId="77777777" w:rsidR="00930C77" w:rsidRDefault="00930C77" w:rsidP="00930C77">
      <w:pPr>
        <w:spacing w:after="0"/>
      </w:pPr>
    </w:p>
    <w:p w14:paraId="3E70D49B" w14:textId="77777777" w:rsidR="00930C77" w:rsidRDefault="001A3E41" w:rsidP="00930C77">
      <w:pPr>
        <w:spacing w:after="0"/>
      </w:pPr>
      <w:proofErr w:type="gramStart"/>
      <w:r>
        <w:t>catch</w:t>
      </w:r>
      <w:proofErr w:type="gramEnd"/>
      <w:r>
        <w:t xml:space="preserve"> </w:t>
      </w:r>
      <w:r w:rsidR="008A44E8">
        <w:t xml:space="preserve">numbers </w:t>
      </w:r>
      <w:r>
        <w:t xml:space="preserve">at age by sex (Figures </w:t>
      </w:r>
      <w:r w:rsidR="008A44E8">
        <w:t xml:space="preserve">19, </w:t>
      </w:r>
      <w:r>
        <w:t>25a,b, Hare 2012)</w:t>
      </w:r>
    </w:p>
    <w:p w14:paraId="099923D7" w14:textId="77777777" w:rsidR="00930C77" w:rsidRDefault="00930C77" w:rsidP="00930C77">
      <w:pPr>
        <w:spacing w:after="0"/>
      </w:pPr>
      <w:proofErr w:type="gramStart"/>
      <w:r>
        <w:t>catch</w:t>
      </w:r>
      <w:proofErr w:type="gramEnd"/>
      <w:r>
        <w:t xml:space="preserve"> average weight trend (Figure 20, Hare 2012)</w:t>
      </w:r>
    </w:p>
    <w:p w14:paraId="5300A74D" w14:textId="77777777" w:rsidR="00930C77" w:rsidRDefault="00930C77" w:rsidP="00930C77">
      <w:pPr>
        <w:spacing w:after="0"/>
      </w:pPr>
      <w:proofErr w:type="gramStart"/>
      <w:r>
        <w:t>catch</w:t>
      </w:r>
      <w:proofErr w:type="gramEnd"/>
      <w:r>
        <w:t xml:space="preserve"> average age trend  (Figure 20, Hare 2012)</w:t>
      </w:r>
    </w:p>
    <w:p w14:paraId="5B1F17A7" w14:textId="77777777" w:rsidR="00BF3152" w:rsidRDefault="00930C77" w:rsidP="00930C77">
      <w:pPr>
        <w:spacing w:after="0"/>
      </w:pPr>
      <w:proofErr w:type="gramStart"/>
      <w:r>
        <w:t>set</w:t>
      </w:r>
      <w:proofErr w:type="gramEnd"/>
      <w:r>
        <w:t>-line catchability (Figure 23, Hare 2012)</w:t>
      </w:r>
    </w:p>
    <w:p w14:paraId="52DB43F9" w14:textId="77777777" w:rsidR="00930C77" w:rsidRDefault="00BF3152" w:rsidP="00930C77">
      <w:pPr>
        <w:spacing w:after="0"/>
      </w:pPr>
      <w:proofErr w:type="gramStart"/>
      <w:r>
        <w:t>set</w:t>
      </w:r>
      <w:proofErr w:type="gramEnd"/>
      <w:r>
        <w:t>-line selectivity</w:t>
      </w:r>
      <w:r w:rsidR="008A51AA">
        <w:t xml:space="preserve"> at length</w:t>
      </w:r>
      <w:r w:rsidR="001A3E41">
        <w:t xml:space="preserve"> and age</w:t>
      </w:r>
      <w:r w:rsidR="008A44E8">
        <w:t xml:space="preserve"> </w:t>
      </w:r>
      <w:r w:rsidR="008A51AA">
        <w:t>(</w:t>
      </w:r>
      <w:r w:rsidR="001A3E41">
        <w:t>Figure 2,Valero and Hare 2012)</w:t>
      </w:r>
    </w:p>
    <w:p w14:paraId="40CB8D49" w14:textId="77777777" w:rsidR="00930C77" w:rsidRDefault="00930C77" w:rsidP="00930C77">
      <w:pPr>
        <w:spacing w:after="0"/>
      </w:pPr>
    </w:p>
    <w:p w14:paraId="5BF7FD96" w14:textId="77777777" w:rsidR="00930C77" w:rsidRDefault="00930C77" w:rsidP="00930C77">
      <w:pPr>
        <w:spacing w:after="0"/>
      </w:pPr>
    </w:p>
    <w:p w14:paraId="53C85C0D" w14:textId="666FD527" w:rsidR="00930C77" w:rsidRPr="009E4A87" w:rsidRDefault="00930C77" w:rsidP="00930C77">
      <w:pPr>
        <w:spacing w:after="0"/>
        <w:rPr>
          <w:b/>
          <w:u w:val="single"/>
          <w:rPrChange w:id="210" w:author="Steve Martell" w:date="2012-02-07T15:27:00Z">
            <w:rPr/>
          </w:rPrChange>
        </w:rPr>
      </w:pPr>
      <w:r w:rsidRPr="009E4A87">
        <w:rPr>
          <w:b/>
          <w:u w:val="single"/>
          <w:rPrChange w:id="211" w:author="Steve Martell" w:date="2012-02-07T15:27:00Z">
            <w:rPr/>
          </w:rPrChange>
        </w:rPr>
        <w:t>Component Three</w:t>
      </w:r>
      <w:ins w:id="212" w:author="Steve Martell" w:date="2012-02-07T15:27:00Z">
        <w:r w:rsidR="009E4A87">
          <w:rPr>
            <w:b/>
            <w:u w:val="single"/>
          </w:rPr>
          <w:t>:</w:t>
        </w:r>
      </w:ins>
    </w:p>
    <w:p w14:paraId="48804287" w14:textId="77777777" w:rsidR="00930C77" w:rsidRDefault="00930C77" w:rsidP="00930C77">
      <w:pPr>
        <w:spacing w:after="0"/>
      </w:pPr>
    </w:p>
    <w:p w14:paraId="7B850CC8" w14:textId="77777777" w:rsidR="00930C77" w:rsidRDefault="00930C77" w:rsidP="003371F2">
      <w:pPr>
        <w:spacing w:after="0"/>
        <w:jc w:val="both"/>
        <w:pPrChange w:id="213" w:author="Steve Martell" w:date="2012-02-07T15:26:00Z">
          <w:pPr>
            <w:spacing w:after="0"/>
          </w:pPr>
        </w:pPrChange>
      </w:pPr>
      <w:del w:id="214" w:author="Steve Martell" w:date="2012-02-07T15:26:00Z">
        <w:r w:rsidDel="0071412B">
          <w:tab/>
        </w:r>
      </w:del>
      <w:r>
        <w:t xml:space="preserve">Present the main results of work products one and two at a two-day workshop about Pacific halibut bycatch management, and serve on a workshop panel to discuss management of halibut bycatch.  The workshop will occur in Seattle on April 24-25, </w:t>
      </w:r>
      <w:r w:rsidRPr="00455BC8">
        <w:t>at the Crown Plaza Hotel</w:t>
      </w:r>
      <w:r>
        <w:t xml:space="preserve">, and will be open to the public.  The workshop will be co-sponsored by the North Pacific Fishery Management Council and the International Pacific Halibut Commission.  </w:t>
      </w:r>
    </w:p>
    <w:p w14:paraId="3A484965" w14:textId="77777777" w:rsidR="00930C77" w:rsidRDefault="00930C77" w:rsidP="00930C77">
      <w:pPr>
        <w:spacing w:after="0"/>
      </w:pPr>
    </w:p>
    <w:p w14:paraId="02348189" w14:textId="77777777" w:rsidR="00930C77" w:rsidRPr="009E4A87" w:rsidRDefault="00930C77" w:rsidP="009E4A87">
      <w:pPr>
        <w:spacing w:after="0"/>
        <w:jc w:val="both"/>
        <w:rPr>
          <w:rPrChange w:id="215" w:author="Steve Martell" w:date="2012-02-07T15:27:00Z">
            <w:rPr/>
          </w:rPrChange>
        </w:rPr>
        <w:pPrChange w:id="216" w:author="Steve Martell" w:date="2012-02-07T15:28:00Z">
          <w:pPr>
            <w:spacing w:after="0"/>
          </w:pPr>
        </w:pPrChange>
      </w:pPr>
      <w:del w:id="217" w:author="Steve Martell" w:date="2012-02-07T15:26:00Z">
        <w:r w:rsidRPr="009E4A87" w:rsidDel="00C57D55">
          <w:tab/>
        </w:r>
      </w:del>
      <w:r w:rsidRPr="009E4A87">
        <w:t>The main results from component one shall be presented at the workshop with topic: “</w:t>
      </w:r>
      <w:r w:rsidRPr="007644FE">
        <w:t>Impacts of halibut bycatch and wastag</w:t>
      </w:r>
      <w:r w:rsidRPr="008D2CB7">
        <w:t xml:space="preserve">e in the GOA and BSAI </w:t>
      </w:r>
      <w:r w:rsidR="002A5361" w:rsidRPr="009E4A87">
        <w:rPr>
          <w:rPrChange w:id="218" w:author="Steve Martell" w:date="2012-02-07T15:27:00Z">
            <w:rPr/>
          </w:rPrChange>
        </w:rPr>
        <w:t>fisheries on halibut coast-</w:t>
      </w:r>
      <w:r w:rsidRPr="009E4A87">
        <w:rPr>
          <w:rPrChange w:id="219" w:author="Steve Martell" w:date="2012-02-07T15:27:00Z">
            <w:rPr/>
          </w:rPrChange>
        </w:rPr>
        <w:t xml:space="preserve">wide </w:t>
      </w:r>
      <w:r w:rsidR="002A5361" w:rsidRPr="009E4A87">
        <w:rPr>
          <w:rPrChange w:id="220" w:author="Steve Martell" w:date="2012-02-07T15:27:00Z">
            <w:rPr/>
          </w:rPrChange>
        </w:rPr>
        <w:t>yield</w:t>
      </w:r>
      <w:r w:rsidRPr="009E4A87">
        <w:rPr>
          <w:rPrChange w:id="221" w:author="Steve Martell" w:date="2012-02-07T15:27:00Z">
            <w:rPr/>
          </w:rPrChange>
        </w:rPr>
        <w:t xml:space="preserve"> and spawning biomass.”  The main results of component two shall be presented as: “</w:t>
      </w:r>
      <w:r w:rsidR="00FA4C5B" w:rsidRPr="009E4A87">
        <w:rPr>
          <w:rPrChange w:id="222" w:author="Steve Martell" w:date="2012-02-07T15:27:00Z">
            <w:rPr/>
          </w:rPrChange>
        </w:rPr>
        <w:t>Effects of reduced minimum-size limits on halibut biomass, yield, spawning biomass, and wastage</w:t>
      </w:r>
      <w:r w:rsidRPr="009E4A87">
        <w:rPr>
          <w:rPrChange w:id="223" w:author="Steve Martell" w:date="2012-02-07T15:27:00Z">
            <w:rPr/>
          </w:rPrChange>
        </w:rPr>
        <w:t xml:space="preserve">.” </w:t>
      </w:r>
      <w:r w:rsidR="00FA4C5B" w:rsidRPr="009E4A87">
        <w:rPr>
          <w:rPrChange w:id="224" w:author="Steve Martell" w:date="2012-02-07T15:27:00Z">
            <w:rPr/>
          </w:rPrChange>
        </w:rPr>
        <w:t xml:space="preserve"> </w:t>
      </w:r>
      <w:r w:rsidRPr="009E4A87">
        <w:rPr>
          <w:rPrChange w:id="225" w:author="Steve Martell" w:date="2012-02-07T15:27:00Z">
            <w:rPr/>
          </w:rPrChange>
        </w:rPr>
        <w:t>The panel discussion</w:t>
      </w:r>
      <w:r w:rsidR="00ED3F07" w:rsidRPr="009E4A87">
        <w:rPr>
          <w:rPrChange w:id="226" w:author="Steve Martell" w:date="2012-02-07T15:27:00Z">
            <w:rPr/>
          </w:rPrChange>
        </w:rPr>
        <w:t xml:space="preserve"> will be</w:t>
      </w:r>
      <w:r w:rsidRPr="009E4A87">
        <w:rPr>
          <w:rPrChange w:id="227" w:author="Steve Martell" w:date="2012-02-07T15:27:00Z">
            <w:rPr/>
          </w:rPrChange>
        </w:rPr>
        <w:t xml:space="preserve"> </w:t>
      </w:r>
      <w:r w:rsidR="00ED3F07" w:rsidRPr="009E4A87">
        <w:rPr>
          <w:rPrChange w:id="228" w:author="Steve Martell" w:date="2012-02-07T15:27:00Z">
            <w:rPr/>
          </w:rPrChange>
        </w:rPr>
        <w:t>moderated</w:t>
      </w:r>
      <w:r w:rsidRPr="009E4A87">
        <w:rPr>
          <w:rPrChange w:id="229" w:author="Steve Martell" w:date="2012-02-07T15:27:00Z">
            <w:rPr/>
          </w:rPrChange>
        </w:rPr>
        <w:t xml:space="preserve"> and is intended to synthesize workshop results and stakeholder views into a set of recommendations to improve halibut management and halibut bycatch management.  Presentation development should be coordinated with IPHC staff.</w:t>
      </w:r>
    </w:p>
    <w:p w14:paraId="335A1014" w14:textId="70C092F9" w:rsidR="00930C77" w:rsidRPr="00FB7776" w:rsidDel="00FB7776" w:rsidRDefault="00930C77" w:rsidP="00930C77">
      <w:pPr>
        <w:spacing w:after="0"/>
        <w:rPr>
          <w:del w:id="230" w:author="Steve Martell" w:date="2012-02-07T15:27:00Z"/>
          <w:b/>
          <w:rPrChange w:id="231" w:author="Steve Martell" w:date="2012-02-07T15:27:00Z">
            <w:rPr>
              <w:del w:id="232" w:author="Steve Martell" w:date="2012-02-07T15:27:00Z"/>
            </w:rPr>
          </w:rPrChange>
        </w:rPr>
      </w:pPr>
    </w:p>
    <w:p w14:paraId="2127A8A9" w14:textId="126CD80C" w:rsidR="00930C77" w:rsidRPr="00FB7776" w:rsidDel="00FB7776" w:rsidRDefault="00930C77" w:rsidP="00930C77">
      <w:pPr>
        <w:spacing w:after="0"/>
        <w:rPr>
          <w:del w:id="233" w:author="Steve Martell" w:date="2012-02-07T15:27:00Z"/>
          <w:b/>
          <w:rPrChange w:id="234" w:author="Steve Martell" w:date="2012-02-07T15:27:00Z">
            <w:rPr>
              <w:del w:id="235" w:author="Steve Martell" w:date="2012-02-07T15:27:00Z"/>
            </w:rPr>
          </w:rPrChange>
        </w:rPr>
      </w:pPr>
    </w:p>
    <w:p w14:paraId="097E1A43" w14:textId="74A90671" w:rsidR="00930C77" w:rsidRPr="00FB7776" w:rsidDel="00FB7776" w:rsidRDefault="00930C77" w:rsidP="00930C77">
      <w:pPr>
        <w:spacing w:after="0"/>
        <w:rPr>
          <w:del w:id="236" w:author="Steve Martell" w:date="2012-02-07T15:27:00Z"/>
          <w:b/>
          <w:rPrChange w:id="237" w:author="Steve Martell" w:date="2012-02-07T15:27:00Z">
            <w:rPr>
              <w:del w:id="238" w:author="Steve Martell" w:date="2012-02-07T15:27:00Z"/>
            </w:rPr>
          </w:rPrChange>
        </w:rPr>
      </w:pPr>
    </w:p>
    <w:p w14:paraId="45C23F07" w14:textId="77777777" w:rsidR="00930C77" w:rsidRPr="00FB7776" w:rsidRDefault="00930C77" w:rsidP="00930C77">
      <w:pPr>
        <w:spacing w:after="0"/>
        <w:rPr>
          <w:b/>
          <w:rPrChange w:id="239" w:author="Steve Martell" w:date="2012-02-07T15:27:00Z">
            <w:rPr/>
          </w:rPrChange>
        </w:rPr>
      </w:pPr>
      <w:r w:rsidRPr="00FB7776">
        <w:rPr>
          <w:b/>
          <w:rPrChange w:id="240" w:author="Steve Martell" w:date="2012-02-07T15:27:00Z">
            <w:rPr/>
          </w:rPrChange>
        </w:rPr>
        <w:t>References</w:t>
      </w:r>
    </w:p>
    <w:p w14:paraId="47F8BC58" w14:textId="77777777" w:rsidR="00930C77" w:rsidRDefault="00930C77" w:rsidP="00930C77">
      <w:pPr>
        <w:spacing w:after="0"/>
      </w:pPr>
    </w:p>
    <w:p w14:paraId="2C5E5CC7" w14:textId="77777777" w:rsidR="00930C77" w:rsidRPr="0006663C" w:rsidRDefault="00930C77" w:rsidP="00930C77">
      <w:pPr>
        <w:spacing w:after="0"/>
      </w:pPr>
      <w:r>
        <w:t xml:space="preserve">Clark, W.G. and S.R. Hare.  2006.  Assessment and management of Pacific halibut: data, methods, and policy.  </w:t>
      </w:r>
      <w:proofErr w:type="gramStart"/>
      <w:r w:rsidRPr="0006663C">
        <w:rPr>
          <w:u w:val="single"/>
        </w:rPr>
        <w:t>Scientific</w:t>
      </w:r>
      <w:r w:rsidRPr="0006663C">
        <w:t xml:space="preserve"> </w:t>
      </w:r>
      <w:r w:rsidRPr="0006663C">
        <w:rPr>
          <w:u w:val="single"/>
        </w:rPr>
        <w:t>Re</w:t>
      </w:r>
      <w:r w:rsidRPr="0006663C">
        <w:t>p</w:t>
      </w:r>
      <w:r w:rsidRPr="0006663C">
        <w:rPr>
          <w:u w:val="single"/>
        </w:rPr>
        <w:t>ort</w:t>
      </w:r>
      <w:r w:rsidRPr="0006663C">
        <w:t xml:space="preserve"> </w:t>
      </w:r>
      <w:r w:rsidRPr="0006663C">
        <w:rPr>
          <w:u w:val="single"/>
        </w:rPr>
        <w:t>No</w:t>
      </w:r>
      <w:r w:rsidRPr="0006663C">
        <w:t xml:space="preserve">. </w:t>
      </w:r>
      <w:r w:rsidRPr="0006663C">
        <w:rPr>
          <w:u w:val="single"/>
        </w:rPr>
        <w:t>83</w:t>
      </w:r>
      <w:r w:rsidRPr="0006663C">
        <w:t>.</w:t>
      </w:r>
      <w:proofErr w:type="gramEnd"/>
    </w:p>
    <w:p w14:paraId="3B1A0BD8" w14:textId="77777777" w:rsidR="00930C77" w:rsidRDefault="00930C77" w:rsidP="00930C77">
      <w:pPr>
        <w:spacing w:after="0"/>
      </w:pPr>
    </w:p>
    <w:p w14:paraId="7145373B" w14:textId="77777777" w:rsidR="00930C77" w:rsidRDefault="00930C77" w:rsidP="00930C77">
      <w:pPr>
        <w:spacing w:after="0"/>
      </w:pPr>
      <w:proofErr w:type="gramStart"/>
      <w:r>
        <w:t>Hare, S.R.</w:t>
      </w:r>
      <w:proofErr w:type="gramEnd"/>
      <w:r>
        <w:t xml:space="preserve">  2010.  Estimates of halibut total annual surplus production, and yield and egg production losses due to under-32 inch bycatch and wastage. </w:t>
      </w:r>
      <w:proofErr w:type="gramStart"/>
      <w:r>
        <w:t>Report</w:t>
      </w:r>
      <w:r w:rsidRPr="00667262">
        <w:t xml:space="preserve"> </w:t>
      </w:r>
      <w:r>
        <w:t>of</w:t>
      </w:r>
      <w:r w:rsidRPr="00667262">
        <w:t xml:space="preserve"> </w:t>
      </w:r>
      <w:r>
        <w:t>Assessment</w:t>
      </w:r>
      <w:r w:rsidRPr="00667262">
        <w:t xml:space="preserve"> </w:t>
      </w:r>
      <w:r>
        <w:t>and</w:t>
      </w:r>
      <w:r w:rsidRPr="00667262">
        <w:t xml:space="preserve"> </w:t>
      </w:r>
      <w:r>
        <w:t>Research</w:t>
      </w:r>
      <w:r w:rsidRPr="00667262">
        <w:t xml:space="preserve"> </w:t>
      </w:r>
      <w:r>
        <w:t>Activities</w:t>
      </w:r>
      <w:r w:rsidRPr="00667262">
        <w:t xml:space="preserve"> </w:t>
      </w:r>
      <w:r>
        <w:t>2009.</w:t>
      </w:r>
      <w:proofErr w:type="gramEnd"/>
    </w:p>
    <w:p w14:paraId="0764C381" w14:textId="77777777" w:rsidR="00930C77" w:rsidRDefault="00930C77" w:rsidP="00930C77">
      <w:pPr>
        <w:spacing w:after="0"/>
      </w:pPr>
    </w:p>
    <w:p w14:paraId="3FACE316" w14:textId="77777777" w:rsidR="00930C77" w:rsidRDefault="00930C77" w:rsidP="00930C77">
      <w:pPr>
        <w:spacing w:after="0"/>
      </w:pPr>
      <w:proofErr w:type="gramStart"/>
      <w:r>
        <w:t>Hare, S.R.</w:t>
      </w:r>
      <w:proofErr w:type="gramEnd"/>
      <w:r>
        <w:t xml:space="preserve">  2012.  Assessment of the Pacific halibut stock at the end of 2011.  </w:t>
      </w:r>
    </w:p>
    <w:p w14:paraId="669097CF" w14:textId="77777777" w:rsidR="00930C77" w:rsidRDefault="00930C77" w:rsidP="00930C77">
      <w:pPr>
        <w:spacing w:after="0"/>
      </w:pPr>
      <w:proofErr w:type="gramStart"/>
      <w:r>
        <w:t>Report</w:t>
      </w:r>
      <w:r w:rsidRPr="00667262">
        <w:t xml:space="preserve"> </w:t>
      </w:r>
      <w:r>
        <w:t>of</w:t>
      </w:r>
      <w:r w:rsidRPr="00667262">
        <w:t xml:space="preserve"> </w:t>
      </w:r>
      <w:r>
        <w:t>Assessment</w:t>
      </w:r>
      <w:r w:rsidRPr="00667262">
        <w:t xml:space="preserve"> </w:t>
      </w:r>
      <w:r>
        <w:t>and</w:t>
      </w:r>
      <w:r w:rsidRPr="00667262">
        <w:t xml:space="preserve"> </w:t>
      </w:r>
      <w:r>
        <w:t>Research</w:t>
      </w:r>
      <w:r w:rsidRPr="00667262">
        <w:t xml:space="preserve"> </w:t>
      </w:r>
      <w:r>
        <w:t>Activities</w:t>
      </w:r>
      <w:r w:rsidRPr="00667262">
        <w:t xml:space="preserve"> </w:t>
      </w:r>
      <w:r>
        <w:t>2011.</w:t>
      </w:r>
      <w:proofErr w:type="gramEnd"/>
    </w:p>
    <w:p w14:paraId="541CD1B7" w14:textId="77777777" w:rsidR="00930C77" w:rsidRDefault="00930C77" w:rsidP="00930C77">
      <w:pPr>
        <w:spacing w:after="0"/>
      </w:pPr>
    </w:p>
    <w:p w14:paraId="70A63A6F" w14:textId="77777777" w:rsidR="00930C77" w:rsidRDefault="00930C77" w:rsidP="00930C77">
      <w:pPr>
        <w:spacing w:after="0"/>
      </w:pPr>
      <w:proofErr w:type="gramStart"/>
      <w:r>
        <w:t>Hare, S.R. and W.G. Clark.</w:t>
      </w:r>
      <w:proofErr w:type="gramEnd"/>
      <w:r>
        <w:t xml:space="preserve">  2008.  2007 IPHC harvest policy analysis: past, present, and future considerations.  </w:t>
      </w:r>
      <w:proofErr w:type="gramStart"/>
      <w:r>
        <w:t>Report</w:t>
      </w:r>
      <w:r w:rsidRPr="00667262">
        <w:t xml:space="preserve"> </w:t>
      </w:r>
      <w:r>
        <w:t>of</w:t>
      </w:r>
      <w:r w:rsidRPr="00667262">
        <w:t xml:space="preserve"> </w:t>
      </w:r>
      <w:r>
        <w:t>Assessment</w:t>
      </w:r>
      <w:r w:rsidRPr="00667262">
        <w:t xml:space="preserve"> </w:t>
      </w:r>
      <w:r>
        <w:t>and</w:t>
      </w:r>
      <w:r w:rsidRPr="00667262">
        <w:t xml:space="preserve"> </w:t>
      </w:r>
      <w:r>
        <w:t>Research</w:t>
      </w:r>
      <w:r w:rsidRPr="00667262">
        <w:t xml:space="preserve"> </w:t>
      </w:r>
      <w:r>
        <w:t>Activities</w:t>
      </w:r>
      <w:r w:rsidRPr="00667262">
        <w:t xml:space="preserve"> </w:t>
      </w:r>
      <w:r>
        <w:t>2007.</w:t>
      </w:r>
      <w:proofErr w:type="gramEnd"/>
    </w:p>
    <w:p w14:paraId="341CB62D" w14:textId="77777777" w:rsidR="00930C77" w:rsidRDefault="00930C77" w:rsidP="00930C77">
      <w:pPr>
        <w:spacing w:after="0"/>
      </w:pPr>
    </w:p>
    <w:p w14:paraId="4C85ADF2" w14:textId="77777777" w:rsidR="00930C77" w:rsidRPr="00667262" w:rsidRDefault="00930C77" w:rsidP="00930C77">
      <w:pPr>
        <w:spacing w:after="0"/>
      </w:pPr>
      <w:proofErr w:type="gramStart"/>
      <w:r w:rsidRPr="00554536">
        <w:t>Hare,</w:t>
      </w:r>
      <w:r>
        <w:t xml:space="preserve"> S.R., </w:t>
      </w:r>
      <w:r w:rsidRPr="00554536">
        <w:t>Williams,</w:t>
      </w:r>
      <w:r>
        <w:t xml:space="preserve"> G.H., </w:t>
      </w:r>
      <w:r w:rsidRPr="00554536">
        <w:t>Valero,</w:t>
      </w:r>
      <w:r>
        <w:t xml:space="preserve"> J.L.</w:t>
      </w:r>
      <w:r w:rsidRPr="00554536">
        <w:t xml:space="preserve"> and B</w:t>
      </w:r>
      <w:r>
        <w:t>.</w:t>
      </w:r>
      <w:r w:rsidRPr="00554536">
        <w:t>M. Leaman</w:t>
      </w:r>
      <w:r>
        <w:t>.</w:t>
      </w:r>
      <w:proofErr w:type="gramEnd"/>
      <w:r>
        <w:t xml:space="preserve">  2012.  Potential yield and female spawning biomass gains from proposed Pacific halibut prohibited species catch limit reductions in Gulf of Alaska groundfish fisheries.  </w:t>
      </w:r>
      <w:proofErr w:type="gramStart"/>
      <w:r>
        <w:t>Report</w:t>
      </w:r>
      <w:r w:rsidRPr="00667262">
        <w:t xml:space="preserve"> </w:t>
      </w:r>
      <w:r>
        <w:t>of</w:t>
      </w:r>
      <w:r w:rsidRPr="00667262">
        <w:t xml:space="preserve"> </w:t>
      </w:r>
      <w:r>
        <w:t>Assessment</w:t>
      </w:r>
      <w:r w:rsidRPr="00667262">
        <w:t xml:space="preserve"> </w:t>
      </w:r>
      <w:r>
        <w:t>and</w:t>
      </w:r>
      <w:r w:rsidRPr="00667262">
        <w:t xml:space="preserve"> </w:t>
      </w:r>
      <w:r>
        <w:t>Research</w:t>
      </w:r>
      <w:r w:rsidRPr="00667262">
        <w:t xml:space="preserve"> </w:t>
      </w:r>
      <w:r>
        <w:t>Activities</w:t>
      </w:r>
      <w:r w:rsidRPr="00667262">
        <w:t xml:space="preserve"> 2011</w:t>
      </w:r>
      <w:r>
        <w:t>.</w:t>
      </w:r>
      <w:proofErr w:type="gramEnd"/>
      <w:r>
        <w:t xml:space="preserve">  </w:t>
      </w:r>
    </w:p>
    <w:p w14:paraId="3F6EEF56" w14:textId="77777777" w:rsidR="00930C77" w:rsidRDefault="00930C77" w:rsidP="00930C77">
      <w:pPr>
        <w:spacing w:after="0"/>
      </w:pPr>
    </w:p>
    <w:p w14:paraId="1DE08897" w14:textId="77777777" w:rsidR="00930C77" w:rsidRDefault="00930C77" w:rsidP="00930C77">
      <w:pPr>
        <w:spacing w:after="0"/>
      </w:pPr>
      <w:r>
        <w:t xml:space="preserve">Valero, J.L. and S.R. Hare.  2010.  Effects of migration on yield, spawning biomass and egg production losses due to U32 bycatch and U32 wastage of Pacific halibut. </w:t>
      </w:r>
      <w:r w:rsidR="00D40F74">
        <w:t xml:space="preserve"> </w:t>
      </w:r>
      <w:r>
        <w:t>Report of Assessment and Research Activities 2009: 307-322.</w:t>
      </w:r>
    </w:p>
    <w:p w14:paraId="49E4D43C" w14:textId="77777777" w:rsidR="00930C77" w:rsidRDefault="00930C77" w:rsidP="00930C77">
      <w:pPr>
        <w:spacing w:after="0"/>
      </w:pPr>
    </w:p>
    <w:p w14:paraId="6AAED14B" w14:textId="77777777" w:rsidR="00930C77" w:rsidRDefault="00930C77" w:rsidP="00930C77">
      <w:pPr>
        <w:spacing w:after="0"/>
      </w:pPr>
      <w:r w:rsidRPr="00554536">
        <w:t>Valero,</w:t>
      </w:r>
      <w:r>
        <w:t xml:space="preserve"> J.L.</w:t>
      </w:r>
      <w:r w:rsidRPr="00554536">
        <w:t xml:space="preserve"> and</w:t>
      </w:r>
      <w:r>
        <w:t xml:space="preserve"> S.R. Hare.  2012.  Harvest policy considerations for re-evaluating the minimum size limit in the Pacific halibut commercial fishery.  </w:t>
      </w:r>
      <w:proofErr w:type="gramStart"/>
      <w:r>
        <w:t>Report</w:t>
      </w:r>
      <w:r w:rsidRPr="00667262">
        <w:t xml:space="preserve"> </w:t>
      </w:r>
      <w:r>
        <w:t>of</w:t>
      </w:r>
      <w:r w:rsidRPr="00667262">
        <w:t xml:space="preserve"> </w:t>
      </w:r>
      <w:r>
        <w:t>Assessment</w:t>
      </w:r>
      <w:r w:rsidRPr="00667262">
        <w:t xml:space="preserve"> </w:t>
      </w:r>
      <w:r>
        <w:t>and</w:t>
      </w:r>
      <w:r w:rsidRPr="00667262">
        <w:t xml:space="preserve"> </w:t>
      </w:r>
      <w:r>
        <w:t>Research</w:t>
      </w:r>
      <w:r w:rsidRPr="00667262">
        <w:t xml:space="preserve"> </w:t>
      </w:r>
      <w:r>
        <w:t>Activities</w:t>
      </w:r>
      <w:r w:rsidRPr="00667262">
        <w:t xml:space="preserve"> 2011</w:t>
      </w:r>
      <w:r>
        <w:t>.</w:t>
      </w:r>
      <w:proofErr w:type="gramEnd"/>
    </w:p>
    <w:p w14:paraId="4FA01FBC" w14:textId="77777777" w:rsidR="00930C77" w:rsidRDefault="00930C77" w:rsidP="00930C77">
      <w:pPr>
        <w:spacing w:after="0"/>
      </w:pPr>
    </w:p>
    <w:p w14:paraId="4CEE41F1" w14:textId="77777777" w:rsidR="004270CE" w:rsidRDefault="004270CE" w:rsidP="00930C77">
      <w:pPr>
        <w:spacing w:after="0"/>
        <w:rPr>
          <w:ins w:id="241" w:author="Steve Martell" w:date="2012-02-07T11:22:00Z"/>
        </w:rPr>
      </w:pPr>
    </w:p>
    <w:p w14:paraId="0DCD5FBA" w14:textId="77777777" w:rsidR="00D959B7" w:rsidRDefault="00D959B7" w:rsidP="00930C77">
      <w:pPr>
        <w:spacing w:after="0"/>
        <w:rPr>
          <w:ins w:id="242" w:author="Steve Martell" w:date="2012-02-07T11:22:00Z"/>
        </w:rPr>
      </w:pPr>
    </w:p>
    <w:p w14:paraId="1ADE1D18" w14:textId="13B94BB8" w:rsidR="00D959B7" w:rsidRDefault="007C58E4" w:rsidP="00930C77">
      <w:pPr>
        <w:spacing w:after="0"/>
        <w:rPr>
          <w:ins w:id="243" w:author="Steve Martell" w:date="2012-02-07T11:22:00Z"/>
        </w:rPr>
      </w:pPr>
      <w:ins w:id="244" w:author="Steve Martell" w:date="2012-02-07T16:15:00Z">
        <w:r>
          <w:rPr>
            <w:noProof/>
          </w:rPr>
          <w:drawing>
            <wp:inline distT="0" distB="0" distL="0" distR="0" wp14:anchorId="4457B7DC" wp14:editId="3B3FA568">
              <wp:extent cx="5943600" cy="4922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22370"/>
                      </a:xfrm>
                      <a:prstGeom prst="rect">
                        <a:avLst/>
                      </a:prstGeom>
                      <a:noFill/>
                      <a:ln>
                        <a:noFill/>
                      </a:ln>
                    </pic:spPr>
                  </pic:pic>
                </a:graphicData>
              </a:graphic>
            </wp:inline>
          </w:drawing>
        </w:r>
      </w:ins>
    </w:p>
    <w:p w14:paraId="50A39435" w14:textId="319A6538" w:rsidR="00D959B7" w:rsidRDefault="00D959B7" w:rsidP="00930C77">
      <w:pPr>
        <w:spacing w:after="0"/>
        <w:rPr>
          <w:ins w:id="245" w:author="Steve Martell" w:date="2012-02-07T15:28:00Z"/>
        </w:rPr>
      </w:pPr>
      <w:ins w:id="246" w:author="Steve Martell" w:date="2012-02-07T11:22:00Z">
        <w:r>
          <w:t>Example of the tradeoffs on fishing mortality and size limits, with a discard mortality rate of 0.17 per year for spawning biomass per recruit, equilibrium yield, total discarded yield and the yield loss ratio.</w:t>
        </w:r>
      </w:ins>
      <w:ins w:id="247" w:author="Steve Martell" w:date="2012-02-07T11:23:00Z">
        <w:r w:rsidR="00132785">
          <w:t xml:space="preserve">  In the yield loss ratio figure, the </w:t>
        </w:r>
        <w:proofErr w:type="spellStart"/>
        <w:r w:rsidR="00132785">
          <w:t>isopleth</w:t>
        </w:r>
      </w:ins>
      <w:proofErr w:type="spellEnd"/>
      <w:ins w:id="248" w:author="Steve Martell" w:date="2012-02-07T11:24:00Z">
        <w:r w:rsidR="00132785">
          <w:t xml:space="preserve"> </w:t>
        </w:r>
      </w:ins>
      <w:ins w:id="249" w:author="Steve Martell" w:date="2012-02-07T11:23:00Z">
        <w:r w:rsidR="00132785">
          <w:t>of 1.0</w:t>
        </w:r>
      </w:ins>
      <w:ins w:id="250" w:author="Steve Martell" w:date="2012-02-07T16:15:00Z">
        <w:r w:rsidR="007C58E4">
          <w:t xml:space="preserve"> (black lines)</w:t>
        </w:r>
      </w:ins>
      <w:ins w:id="251" w:author="Steve Martell" w:date="2012-02-07T11:23:00Z">
        <w:r w:rsidR="00132785">
          <w:t xml:space="preserve"> corr</w:t>
        </w:r>
      </w:ins>
      <w:ins w:id="252" w:author="Steve Martell" w:date="2012-02-07T11:24:00Z">
        <w:r w:rsidR="00132785">
          <w:t>esponds to the combinations of fishing mortality and size limits where one pound of discard corresponds to one pound of lost yield to the directed fishery.</w:t>
        </w:r>
      </w:ins>
      <w:ins w:id="253" w:author="Steve Martell" w:date="2012-02-07T11:26:00Z">
        <w:r w:rsidR="009340ED">
          <w:t xml:space="preserve">  Note that lowering the size limits would result in less wastage</w:t>
        </w:r>
      </w:ins>
      <w:ins w:id="254" w:author="Steve Martell" w:date="2012-02-07T16:15:00Z">
        <w:r w:rsidR="007C58E4">
          <w:t xml:space="preserve"> (red lines)</w:t>
        </w:r>
      </w:ins>
      <w:bookmarkStart w:id="255" w:name="_GoBack"/>
      <w:bookmarkEnd w:id="255"/>
      <w:ins w:id="256" w:author="Steve Martell" w:date="2012-02-07T11:26:00Z">
        <w:r w:rsidR="009340ED">
          <w:t>, or increased efficiency</w:t>
        </w:r>
      </w:ins>
      <w:ins w:id="257" w:author="Steve Martell" w:date="2012-02-07T11:27:00Z">
        <w:r w:rsidR="005A4EC3">
          <w:t xml:space="preserve"> (yield/(</w:t>
        </w:r>
        <w:proofErr w:type="spellStart"/>
        <w:r w:rsidR="005A4EC3">
          <w:t>yield+discards</w:t>
        </w:r>
        <w:proofErr w:type="spellEnd"/>
        <w:r w:rsidR="005A4EC3">
          <w:t>)</w:t>
        </w:r>
        <w:r w:rsidR="00D648D7">
          <w:t>)</w:t>
        </w:r>
      </w:ins>
      <w:ins w:id="258" w:author="Steve Martell" w:date="2012-02-07T11:26:00Z">
        <w:r w:rsidR="009340ED">
          <w:t>.</w:t>
        </w:r>
      </w:ins>
    </w:p>
    <w:p w14:paraId="32D7D9AD" w14:textId="77777777" w:rsidR="00664C9C" w:rsidRDefault="00664C9C" w:rsidP="00930C77">
      <w:pPr>
        <w:spacing w:after="0"/>
        <w:rPr>
          <w:ins w:id="259" w:author="Steve Martell" w:date="2012-02-07T15:28:00Z"/>
        </w:rPr>
      </w:pPr>
    </w:p>
    <w:p w14:paraId="1DC6892F" w14:textId="77777777" w:rsidR="00664C9C" w:rsidRDefault="00664C9C" w:rsidP="00930C77">
      <w:pPr>
        <w:spacing w:after="0"/>
        <w:rPr>
          <w:ins w:id="260" w:author="Steve Martell" w:date="2012-02-07T15:28:00Z"/>
        </w:rPr>
      </w:pPr>
    </w:p>
    <w:p w14:paraId="6489808D" w14:textId="77777777" w:rsidR="00664C9C" w:rsidRDefault="00664C9C" w:rsidP="00930C77">
      <w:pPr>
        <w:spacing w:after="0"/>
        <w:rPr>
          <w:ins w:id="261" w:author="Steve Martell" w:date="2012-02-07T15:28:00Z"/>
        </w:rPr>
      </w:pPr>
    </w:p>
    <w:p w14:paraId="0A158F12" w14:textId="77DBC215" w:rsidR="00664C9C" w:rsidRDefault="00664C9C" w:rsidP="00930C77">
      <w:pPr>
        <w:spacing w:after="0"/>
        <w:rPr>
          <w:ins w:id="262" w:author="Steve Martell" w:date="2012-02-07T15:29:00Z"/>
          <w:b/>
        </w:rPr>
      </w:pPr>
      <w:ins w:id="263" w:author="Steve Martell" w:date="2012-02-07T15:28:00Z">
        <w:r>
          <w:br w:type="page"/>
        </w:r>
        <w:r w:rsidR="00EC6F83">
          <w:rPr>
            <w:b/>
          </w:rPr>
          <w:t xml:space="preserve">Description of work and </w:t>
        </w:r>
      </w:ins>
      <w:ins w:id="264" w:author="Steve Martell" w:date="2012-02-07T15:29:00Z">
        <w:r w:rsidR="00B74022">
          <w:rPr>
            <w:b/>
          </w:rPr>
          <w:t>estimated</w:t>
        </w:r>
      </w:ins>
      <w:ins w:id="265" w:author="Steve Martell" w:date="2012-02-07T15:28:00Z">
        <w:r w:rsidR="00EC6F83">
          <w:rPr>
            <w:b/>
          </w:rPr>
          <w:t xml:space="preserve"> costs:</w:t>
        </w:r>
      </w:ins>
    </w:p>
    <w:p w14:paraId="1B87B686" w14:textId="77777777" w:rsidR="00B74022" w:rsidRDefault="00B74022" w:rsidP="00930C77">
      <w:pPr>
        <w:spacing w:after="0"/>
        <w:rPr>
          <w:ins w:id="266" w:author="Steve Martell" w:date="2012-02-07T15:29:00Z"/>
          <w:b/>
        </w:rPr>
      </w:pPr>
    </w:p>
    <w:p w14:paraId="4071F55E" w14:textId="314FE228" w:rsidR="00B74022" w:rsidRDefault="00B74022" w:rsidP="00B74022">
      <w:pPr>
        <w:spacing w:after="0"/>
        <w:jc w:val="both"/>
        <w:rPr>
          <w:ins w:id="267" w:author="Steve Martell" w:date="2012-02-07T15:32:00Z"/>
        </w:rPr>
        <w:pPrChange w:id="268" w:author="Steve Martell" w:date="2012-02-07T15:30:00Z">
          <w:pPr>
            <w:spacing w:after="0"/>
          </w:pPr>
        </w:pPrChange>
      </w:pPr>
      <w:ins w:id="269" w:author="Steve Martell" w:date="2012-02-07T15:29:00Z">
        <w:r>
          <w:t xml:space="preserve">The following is a brief description of the work involved and estimated costs to perform the work.  Based on the nature of the proposed simulation model </w:t>
        </w:r>
      </w:ins>
      <w:ins w:id="270" w:author="Steve Martell" w:date="2012-02-07T15:30:00Z">
        <w:r>
          <w:t xml:space="preserve">in the terms of reference above, this work will require considerable collaboration with IPHC staff to obtain detailed parameter estimates in order to correctly </w:t>
        </w:r>
      </w:ins>
      <w:ins w:id="271" w:author="Steve Martell" w:date="2012-02-07T15:31:00Z">
        <w:r>
          <w:rPr>
            <w:rFonts w:hint="eastAsia"/>
          </w:rPr>
          <w:t>specify the simulation model such that it can reproduce estimates of spawning and exploitable biomass.</w:t>
        </w:r>
      </w:ins>
      <w:ins w:id="272" w:author="Steve Martell" w:date="2012-02-07T15:32:00Z">
        <w:r w:rsidR="00E3210D">
          <w:t xml:space="preserve">  </w:t>
        </w:r>
      </w:ins>
    </w:p>
    <w:p w14:paraId="3D9AD035" w14:textId="77777777" w:rsidR="002238AB" w:rsidRDefault="002238AB" w:rsidP="00B74022">
      <w:pPr>
        <w:spacing w:after="0"/>
        <w:jc w:val="both"/>
        <w:rPr>
          <w:ins w:id="273" w:author="Steve Martell" w:date="2012-02-07T15:32:00Z"/>
        </w:rPr>
        <w:pPrChange w:id="274" w:author="Steve Martell" w:date="2012-02-07T15:30:00Z">
          <w:pPr>
            <w:spacing w:after="0"/>
          </w:pPr>
        </w:pPrChange>
      </w:pPr>
    </w:p>
    <w:p w14:paraId="773252B3" w14:textId="41C8F3FF" w:rsidR="002238AB" w:rsidRDefault="00450E0B" w:rsidP="00B74022">
      <w:pPr>
        <w:spacing w:after="0"/>
        <w:jc w:val="both"/>
        <w:rPr>
          <w:ins w:id="275" w:author="Steve Martell" w:date="2012-02-07T15:32:00Z"/>
        </w:rPr>
        <w:pPrChange w:id="276" w:author="Steve Martell" w:date="2012-02-07T15:30:00Z">
          <w:pPr>
            <w:spacing w:after="0"/>
          </w:pPr>
        </w:pPrChange>
      </w:pPr>
      <w:ins w:id="277" w:author="Steve Martell" w:date="2012-02-07T15:32:00Z">
        <w:r>
          <w:t>Budget details:</w:t>
        </w:r>
      </w:ins>
    </w:p>
    <w:p w14:paraId="61670B07" w14:textId="77777777" w:rsidR="00450E0B" w:rsidRDefault="00450E0B" w:rsidP="00B74022">
      <w:pPr>
        <w:spacing w:after="0"/>
        <w:jc w:val="both"/>
        <w:rPr>
          <w:ins w:id="278" w:author="Steve Martell" w:date="2012-02-07T15:44:00Z"/>
        </w:rPr>
        <w:pPrChange w:id="279" w:author="Steve Martell" w:date="2012-02-07T15:30:00Z">
          <w:pPr>
            <w:spacing w:after="0"/>
          </w:pPr>
        </w:pPrChange>
      </w:pPr>
    </w:p>
    <w:p w14:paraId="19D6C1F7" w14:textId="7948CAC8" w:rsidR="0091037D" w:rsidRDefault="0091037D" w:rsidP="00B74022">
      <w:pPr>
        <w:spacing w:after="0"/>
        <w:jc w:val="both"/>
        <w:rPr>
          <w:ins w:id="280" w:author="Steve Martell" w:date="2012-02-07T15:50:00Z"/>
        </w:rPr>
        <w:pPrChange w:id="281" w:author="Steve Martell" w:date="2012-02-07T15:30:00Z">
          <w:pPr>
            <w:spacing w:after="0"/>
          </w:pPr>
        </w:pPrChange>
      </w:pPr>
      <w:ins w:id="282" w:author="Steve Martell" w:date="2012-02-07T15:44:00Z">
        <w:r>
          <w:t xml:space="preserve">An existing age-structured model called </w:t>
        </w:r>
        <w:proofErr w:type="spellStart"/>
        <w:r>
          <w:t>iSCAM</w:t>
        </w:r>
        <w:proofErr w:type="spellEnd"/>
        <w:r>
          <w:t xml:space="preserve"> (integrated statistical catch-age model) will be modified to </w:t>
        </w:r>
      </w:ins>
      <w:ins w:id="283" w:author="Steve Martell" w:date="2012-02-07T15:45:00Z">
        <w:r>
          <w:rPr>
            <w:rFonts w:hint="eastAsia"/>
          </w:rPr>
          <w:t>accommodate</w:t>
        </w:r>
      </w:ins>
      <w:ins w:id="284" w:author="Steve Martell" w:date="2012-02-07T15:44:00Z">
        <w:r>
          <w:t xml:space="preserve"> </w:t>
        </w:r>
      </w:ins>
      <w:ins w:id="285" w:author="Steve Martell" w:date="2012-02-07T15:45:00Z">
        <w:r>
          <w:t xml:space="preserve">the two-sex model for the halibut simulation model.  The code changes are relatively minor </w:t>
        </w:r>
      </w:ins>
      <w:ins w:id="286" w:author="Steve Martell" w:date="2012-02-07T15:46:00Z">
        <w:r>
          <w:rPr>
            <w:rFonts w:hint="eastAsia"/>
          </w:rPr>
          <w:t>requiring</w:t>
        </w:r>
      </w:ins>
      <w:ins w:id="287" w:author="Steve Martell" w:date="2012-02-07T15:45:00Z">
        <w:r>
          <w:t xml:space="preserve"> </w:t>
        </w:r>
      </w:ins>
      <w:ins w:id="288" w:author="Steve Martell" w:date="2012-02-07T15:46:00Z">
        <w:r>
          <w:t xml:space="preserve">approximately 1.5 days to implement, verify and </w:t>
        </w:r>
        <w:r>
          <w:rPr>
            <w:rFonts w:hint="eastAsia"/>
          </w:rPr>
          <w:t>check</w:t>
        </w:r>
        <w:r>
          <w:t xml:space="preserve">.  The assembly of input parameters and data for the simulation model will require roughly 3 days of time.  Ideally </w:t>
        </w:r>
      </w:ins>
      <w:ins w:id="289" w:author="Steve Martell" w:date="2012-02-07T15:48:00Z">
        <w:r>
          <w:t xml:space="preserve">if </w:t>
        </w:r>
      </w:ins>
      <w:ins w:id="290" w:author="Steve Martell" w:date="2012-02-07T15:46:00Z">
        <w:r>
          <w:t xml:space="preserve">the report files and parameter files from the Halibut assessment </w:t>
        </w:r>
      </w:ins>
      <w:ins w:id="291" w:author="Steve Martell" w:date="2012-02-07T15:48:00Z">
        <w:r>
          <w:t>are made</w:t>
        </w:r>
      </w:ins>
      <w:ins w:id="292" w:author="Steve Martell" w:date="2012-02-07T15:46:00Z">
        <w:r>
          <w:t xml:space="preserve"> available </w:t>
        </w:r>
      </w:ins>
      <w:ins w:id="293" w:author="Steve Martell" w:date="2012-02-07T15:48:00Z">
        <w:r>
          <w:t xml:space="preserve">by the IPHC </w:t>
        </w:r>
        <w:r w:rsidR="007064EA">
          <w:t xml:space="preserve">staff, then it should be fairly </w:t>
        </w:r>
      </w:ins>
      <w:ins w:id="294" w:author="Steve Martell" w:date="2012-02-07T16:11:00Z">
        <w:r w:rsidR="00413A9F">
          <w:t>straightforward</w:t>
        </w:r>
      </w:ins>
      <w:ins w:id="295" w:author="Steve Martell" w:date="2012-02-07T15:48:00Z">
        <w:r w:rsidR="007064EA">
          <w:t xml:space="preserve"> to create a </w:t>
        </w:r>
      </w:ins>
      <w:ins w:id="296" w:author="Steve Martell" w:date="2012-02-07T15:49:00Z">
        <w:r w:rsidR="007064EA">
          <w:rPr>
            <w:rFonts w:hint="eastAsia"/>
          </w:rPr>
          <w:t>simulation</w:t>
        </w:r>
      </w:ins>
      <w:ins w:id="297" w:author="Steve Martell" w:date="2012-02-07T15:48:00Z">
        <w:r w:rsidR="007064EA">
          <w:t xml:space="preserve"> </w:t>
        </w:r>
      </w:ins>
      <w:ins w:id="298" w:author="Steve Martell" w:date="2012-02-07T15:49:00Z">
        <w:r w:rsidR="007064EA">
          <w:t xml:space="preserve">input data file for the halibut simulation model.  If these report files and parameter files are not available, then attempts to assemble this information from reports etc. will be made.  Obviously time is limiting before the </w:t>
        </w:r>
        <w:proofErr w:type="spellStart"/>
        <w:r w:rsidR="007064EA">
          <w:t>bycatch</w:t>
        </w:r>
        <w:proofErr w:type="spellEnd"/>
        <w:r w:rsidR="007064EA">
          <w:t xml:space="preserve"> workshop, so best efforts will be made to do this in an </w:t>
        </w:r>
      </w:ins>
      <w:ins w:id="299" w:author="Steve Martell" w:date="2012-02-07T15:50:00Z">
        <w:r w:rsidR="007064EA">
          <w:rPr>
            <w:rFonts w:hint="eastAsia"/>
          </w:rPr>
          <w:t>expedited</w:t>
        </w:r>
      </w:ins>
      <w:ins w:id="300" w:author="Steve Martell" w:date="2012-02-07T15:49:00Z">
        <w:r w:rsidR="007064EA">
          <w:t xml:space="preserve"> </w:t>
        </w:r>
      </w:ins>
      <w:ins w:id="301" w:author="Steve Martell" w:date="2012-02-07T15:50:00Z">
        <w:r w:rsidR="007064EA">
          <w:t>manner.</w:t>
        </w:r>
      </w:ins>
    </w:p>
    <w:p w14:paraId="60A4F9A3" w14:textId="77777777" w:rsidR="007064EA" w:rsidRDefault="007064EA" w:rsidP="00B74022">
      <w:pPr>
        <w:spacing w:after="0"/>
        <w:jc w:val="both"/>
        <w:rPr>
          <w:ins w:id="302" w:author="Steve Martell" w:date="2012-02-07T15:50:00Z"/>
        </w:rPr>
        <w:pPrChange w:id="303" w:author="Steve Martell" w:date="2012-02-07T15:30:00Z">
          <w:pPr>
            <w:spacing w:after="0"/>
          </w:pPr>
        </w:pPrChange>
      </w:pPr>
    </w:p>
    <w:p w14:paraId="3409C7E5" w14:textId="63F47B6B" w:rsidR="007064EA" w:rsidRDefault="007064EA" w:rsidP="00B74022">
      <w:pPr>
        <w:spacing w:after="0"/>
        <w:jc w:val="both"/>
        <w:rPr>
          <w:ins w:id="304" w:author="Steve Martell" w:date="2012-02-07T15:57:00Z"/>
        </w:rPr>
        <w:pPrChange w:id="305" w:author="Steve Martell" w:date="2012-02-07T15:30:00Z">
          <w:pPr>
            <w:spacing w:after="0"/>
          </w:pPr>
        </w:pPrChange>
      </w:pPr>
      <w:ins w:id="306" w:author="Steve Martell" w:date="2012-02-07T15:50:00Z">
        <w:r>
          <w:t xml:space="preserve">The </w:t>
        </w:r>
        <w:proofErr w:type="spellStart"/>
        <w:r>
          <w:t>bycatch</w:t>
        </w:r>
        <w:proofErr w:type="spellEnd"/>
        <w:r>
          <w:t xml:space="preserve"> analysis</w:t>
        </w:r>
      </w:ins>
      <w:ins w:id="307" w:author="Steve Martell" w:date="2012-02-07T15:51:00Z">
        <w:r>
          <w:t xml:space="preserve"> (Component 1)</w:t>
        </w:r>
      </w:ins>
      <w:ins w:id="308" w:author="Steve Martell" w:date="2012-02-07T15:50:00Z">
        <w:r>
          <w:t>, will require an estimated 7 days to conduct, write the model descriptions and summarize and discuss simulation results.   Similarly the size limit analysis (Component 2)</w:t>
        </w:r>
      </w:ins>
      <w:ins w:id="309" w:author="Steve Martell" w:date="2012-02-07T15:51:00Z">
        <w:r>
          <w:t xml:space="preserve"> will require and </w:t>
        </w:r>
        <w:r>
          <w:rPr>
            <w:rFonts w:hint="eastAsia"/>
          </w:rPr>
          <w:t xml:space="preserve">estimated 7 days to conduct and write up.  </w:t>
        </w:r>
      </w:ins>
      <w:ins w:id="310" w:author="Steve Martell" w:date="2012-02-07T15:53:00Z">
        <w:r w:rsidR="00D043AC">
          <w:t xml:space="preserve">All work for components 1 and 2 will be conducted in the city of Seattle </w:t>
        </w:r>
      </w:ins>
      <w:ins w:id="311" w:author="Steve Martell" w:date="2012-02-07T15:54:00Z">
        <w:r w:rsidR="00D043AC">
          <w:t xml:space="preserve">beginning in early March </w:t>
        </w:r>
        <w:proofErr w:type="spellStart"/>
        <w:r w:rsidR="00D043AC">
          <w:t>til</w:t>
        </w:r>
        <w:proofErr w:type="spellEnd"/>
        <w:r w:rsidR="00D043AC">
          <w:t xml:space="preserve"> mid April and estimated costs for </w:t>
        </w:r>
      </w:ins>
      <w:ins w:id="312" w:author="Steve Martell" w:date="2012-02-07T15:55:00Z">
        <w:r w:rsidR="00D043AC">
          <w:t>accommodations</w:t>
        </w:r>
      </w:ins>
      <w:ins w:id="313" w:author="Steve Martell" w:date="2012-02-07T15:54:00Z">
        <w:r w:rsidR="00D043AC">
          <w:t xml:space="preserve"> is $5</w:t>
        </w:r>
      </w:ins>
      <w:ins w:id="314" w:author="Steve Martell" w:date="2012-02-07T15:55:00Z">
        <w:r w:rsidR="00D043AC">
          <w:t>,</w:t>
        </w:r>
      </w:ins>
      <w:ins w:id="315" w:author="Steve Martell" w:date="2012-02-07T15:54:00Z">
        <w:r w:rsidR="00D043AC">
          <w:t>100</w:t>
        </w:r>
      </w:ins>
      <w:ins w:id="316" w:author="Steve Martell" w:date="2012-02-07T15:55:00Z">
        <w:r w:rsidR="00D043AC">
          <w:t xml:space="preserve"> (</w:t>
        </w:r>
        <w:r w:rsidR="00D830C5">
          <w:t>quote from Sea to Sky Rentals</w:t>
        </w:r>
      </w:ins>
      <w:ins w:id="317" w:author="Steve Martell" w:date="2012-02-07T15:57:00Z">
        <w:r w:rsidR="00D830C5">
          <w:t xml:space="preserve">, </w:t>
        </w:r>
        <w:r w:rsidR="00D830C5">
          <w:fldChar w:fldCharType="begin"/>
        </w:r>
        <w:r w:rsidR="00D830C5">
          <w:instrText xml:space="preserve"> HYPERLINK "</w:instrText>
        </w:r>
        <w:r w:rsidR="00D830C5" w:rsidRPr="00D830C5">
          <w:instrText>http://www.seatoskyrentals.com/</w:instrText>
        </w:r>
        <w:r w:rsidR="00D830C5">
          <w:instrText xml:space="preserve">" </w:instrText>
        </w:r>
        <w:r w:rsidR="00D830C5">
          <w:fldChar w:fldCharType="separate"/>
        </w:r>
        <w:r w:rsidR="00D830C5" w:rsidRPr="00135F93">
          <w:rPr>
            <w:rStyle w:val="Hyperlink"/>
          </w:rPr>
          <w:t>http://www.seatoskyrentals.com/</w:t>
        </w:r>
        <w:r w:rsidR="00D830C5">
          <w:fldChar w:fldCharType="end"/>
        </w:r>
      </w:ins>
      <w:ins w:id="318" w:author="Steve Martell" w:date="2012-02-07T15:55:00Z">
        <w:r w:rsidR="00D830C5">
          <w:t>)</w:t>
        </w:r>
      </w:ins>
      <w:ins w:id="319" w:author="Steve Martell" w:date="2012-02-07T15:57:00Z">
        <w:r w:rsidR="00D830C5">
          <w:t xml:space="preserve">. Note </w:t>
        </w:r>
        <w:r w:rsidR="00D830C5">
          <w:rPr>
            <w:rFonts w:hint="eastAsia"/>
          </w:rPr>
          <w:t>that</w:t>
        </w:r>
        <w:r w:rsidR="00D830C5">
          <w:t xml:space="preserve"> as of April 15, my family and I are moving to Hawaii for other prior </w:t>
        </w:r>
      </w:ins>
      <w:ins w:id="320" w:author="Steve Martell" w:date="2012-02-07T15:58:00Z">
        <w:r w:rsidR="00D830C5">
          <w:rPr>
            <w:rFonts w:hint="eastAsia"/>
          </w:rPr>
          <w:t>commitments</w:t>
        </w:r>
      </w:ins>
      <w:ins w:id="321" w:author="Steve Martell" w:date="2012-02-07T15:57:00Z">
        <w:r w:rsidR="00D830C5">
          <w:t>.</w:t>
        </w:r>
      </w:ins>
      <w:ins w:id="322" w:author="Steve Martell" w:date="2012-02-07T15:58:00Z">
        <w:r w:rsidR="00D830C5">
          <w:t xml:space="preserve">  </w:t>
        </w:r>
      </w:ins>
    </w:p>
    <w:p w14:paraId="2267CDE6" w14:textId="77777777" w:rsidR="00D830C5" w:rsidRDefault="00D830C5" w:rsidP="00B74022">
      <w:pPr>
        <w:spacing w:after="0"/>
        <w:jc w:val="both"/>
        <w:rPr>
          <w:ins w:id="323" w:author="Steve Martell" w:date="2012-02-07T15:57:00Z"/>
        </w:rPr>
        <w:pPrChange w:id="324" w:author="Steve Martell" w:date="2012-02-07T15:30:00Z">
          <w:pPr>
            <w:spacing w:after="0"/>
          </w:pPr>
        </w:pPrChange>
      </w:pPr>
    </w:p>
    <w:p w14:paraId="0352A4EF" w14:textId="35473926" w:rsidR="00D830C5" w:rsidRDefault="00D830C5" w:rsidP="00B74022">
      <w:pPr>
        <w:spacing w:after="0"/>
        <w:jc w:val="both"/>
        <w:rPr>
          <w:ins w:id="325" w:author="Steve Martell" w:date="2012-02-07T16:11:00Z"/>
        </w:rPr>
        <w:pPrChange w:id="326" w:author="Steve Martell" w:date="2012-02-07T15:30:00Z">
          <w:pPr>
            <w:spacing w:after="0"/>
          </w:pPr>
        </w:pPrChange>
      </w:pPr>
      <w:ins w:id="327" w:author="Steve Martell" w:date="2012-02-07T15:58:00Z">
        <w:r>
          <w:t xml:space="preserve">For Component 3 </w:t>
        </w:r>
      </w:ins>
      <w:ins w:id="328" w:author="Steve Martell" w:date="2012-02-07T15:59:00Z">
        <w:r w:rsidR="00D34762">
          <w:t>I have budget</w:t>
        </w:r>
      </w:ins>
      <w:ins w:id="329" w:author="Steve Martell" w:date="2012-02-07T16:10:00Z">
        <w:r w:rsidR="00925415">
          <w:t>e</w:t>
        </w:r>
      </w:ins>
      <w:ins w:id="330" w:author="Steve Martell" w:date="2012-02-07T15:59:00Z">
        <w:r w:rsidR="00D34762">
          <w:t xml:space="preserve">d </w:t>
        </w:r>
        <w:r w:rsidR="007644FE">
          <w:t xml:space="preserve">5 days for </w:t>
        </w:r>
      </w:ins>
      <w:ins w:id="331" w:author="Steve Martell" w:date="2012-02-07T16:10:00Z">
        <w:r w:rsidR="001A379D">
          <w:t xml:space="preserve">(2) </w:t>
        </w:r>
      </w:ins>
      <w:ins w:id="332" w:author="Steve Martell" w:date="2012-02-07T15:59:00Z">
        <w:r w:rsidR="007644FE">
          <w:t xml:space="preserve">travel, </w:t>
        </w:r>
      </w:ins>
      <w:ins w:id="333" w:author="Steve Martell" w:date="2012-02-07T16:10:00Z">
        <w:r w:rsidR="001A379D">
          <w:t xml:space="preserve">(1) </w:t>
        </w:r>
      </w:ins>
      <w:ins w:id="334" w:author="Steve Martell" w:date="2012-02-07T15:59:00Z">
        <w:r w:rsidR="007644FE">
          <w:t xml:space="preserve">preparation, and </w:t>
        </w:r>
      </w:ins>
      <w:ins w:id="335" w:author="Steve Martell" w:date="2012-02-07T16:10:00Z">
        <w:r w:rsidR="001A379D">
          <w:t xml:space="preserve">(2) </w:t>
        </w:r>
      </w:ins>
      <w:ins w:id="336" w:author="Steve Martell" w:date="2012-02-07T15:59:00Z">
        <w:r w:rsidR="007644FE">
          <w:t xml:space="preserve">participation at the two day Halibut </w:t>
        </w:r>
        <w:proofErr w:type="spellStart"/>
        <w:r w:rsidR="007644FE">
          <w:t>bycatch</w:t>
        </w:r>
        <w:proofErr w:type="spellEnd"/>
        <w:r w:rsidR="007644FE">
          <w:t xml:space="preserve"> management </w:t>
        </w:r>
      </w:ins>
      <w:ins w:id="337" w:author="Steve Martell" w:date="2012-02-07T16:00:00Z">
        <w:r w:rsidR="007644FE">
          <w:rPr>
            <w:rFonts w:hint="eastAsia"/>
          </w:rPr>
          <w:t>workshop</w:t>
        </w:r>
      </w:ins>
      <w:ins w:id="338" w:author="Steve Martell" w:date="2012-02-07T15:59:00Z">
        <w:r w:rsidR="007644FE">
          <w:t xml:space="preserve"> </w:t>
        </w:r>
      </w:ins>
      <w:ins w:id="339" w:author="Steve Martell" w:date="2012-02-07T16:00:00Z">
        <w:r w:rsidR="007644FE">
          <w:t xml:space="preserve">in Seattle Washington at the </w:t>
        </w:r>
      </w:ins>
      <w:ins w:id="340" w:author="Steve Martell" w:date="2012-02-07T16:04:00Z">
        <w:r w:rsidR="007644FE">
          <w:t>Crown Plaza Hotel in Seattle WA.</w:t>
        </w:r>
      </w:ins>
      <w:ins w:id="341" w:author="Steve Martell" w:date="2012-02-07T16:07:00Z">
        <w:r w:rsidR="00DB1AB8">
          <w:t xml:space="preserve">  Hotel and incidentals at $900 (</w:t>
        </w:r>
        <w:r w:rsidR="00505684">
          <w:t xml:space="preserve">4 nights at </w:t>
        </w:r>
        <w:r w:rsidR="00DB1AB8">
          <w:t>$170 per night + $55 per diem)</w:t>
        </w:r>
      </w:ins>
      <w:ins w:id="342" w:author="Steve Martell" w:date="2012-02-07T16:08:00Z">
        <w:r w:rsidR="001A709F">
          <w:t xml:space="preserve"> and airfare ~$700 Maui return on Alaskan Air.</w:t>
        </w:r>
      </w:ins>
    </w:p>
    <w:p w14:paraId="40E0FE45" w14:textId="77777777" w:rsidR="000330D3" w:rsidRDefault="000330D3" w:rsidP="00B74022">
      <w:pPr>
        <w:spacing w:after="0"/>
        <w:jc w:val="both"/>
        <w:rPr>
          <w:ins w:id="343" w:author="Steve Martell" w:date="2012-02-07T16:11:00Z"/>
        </w:rPr>
        <w:pPrChange w:id="344" w:author="Steve Martell" w:date="2012-02-07T15:30:00Z">
          <w:pPr>
            <w:spacing w:after="0"/>
          </w:pPr>
        </w:pPrChange>
      </w:pPr>
    </w:p>
    <w:p w14:paraId="12876261" w14:textId="77777777" w:rsidR="000330D3" w:rsidRDefault="000330D3" w:rsidP="00B74022">
      <w:pPr>
        <w:spacing w:after="0"/>
        <w:jc w:val="both"/>
        <w:rPr>
          <w:ins w:id="345" w:author="Steve Martell" w:date="2012-02-07T15:44:00Z"/>
        </w:rPr>
        <w:pPrChange w:id="346" w:author="Steve Martell" w:date="2012-02-07T15:30:00Z">
          <w:pPr>
            <w:spacing w:after="0"/>
          </w:pPr>
        </w:pPrChange>
      </w:pPr>
    </w:p>
    <w:p w14:paraId="0A773271" w14:textId="77777777" w:rsidR="0091037D" w:rsidRDefault="0091037D" w:rsidP="00B74022">
      <w:pPr>
        <w:spacing w:after="0"/>
        <w:jc w:val="both"/>
        <w:rPr>
          <w:ins w:id="347" w:author="Steve Martell" w:date="2012-02-07T15:32:00Z"/>
        </w:rPr>
        <w:pPrChange w:id="348" w:author="Steve Martell" w:date="2012-02-07T15:30:00Z">
          <w:pPr>
            <w:spacing w:after="0"/>
          </w:pPr>
        </w:pPrChange>
      </w:pPr>
    </w:p>
    <w:tbl>
      <w:tblPr>
        <w:tblStyle w:val="LightGrid"/>
        <w:tblW w:w="0" w:type="auto"/>
        <w:tblLook w:val="04A0" w:firstRow="1" w:lastRow="0" w:firstColumn="1" w:lastColumn="0" w:noHBand="0" w:noVBand="1"/>
        <w:tblPrChange w:id="349" w:author="Steve Martell" w:date="2012-02-07T15:44:00Z">
          <w:tblPr>
            <w:tblStyle w:val="LightGrid"/>
            <w:tblW w:w="0" w:type="auto"/>
            <w:tblLook w:val="04A0" w:firstRow="1" w:lastRow="0" w:firstColumn="1" w:lastColumn="0" w:noHBand="0" w:noVBand="1"/>
          </w:tblPr>
        </w:tblPrChange>
      </w:tblPr>
      <w:tblGrid>
        <w:gridCol w:w="6286"/>
        <w:gridCol w:w="1814"/>
        <w:gridCol w:w="1476"/>
        <w:tblGridChange w:id="350">
          <w:tblGrid>
            <w:gridCol w:w="6912"/>
            <w:gridCol w:w="202"/>
            <w:gridCol w:w="82"/>
            <w:gridCol w:w="974"/>
            <w:gridCol w:w="160"/>
            <w:gridCol w:w="1246"/>
          </w:tblGrid>
        </w:tblGridChange>
      </w:tblGrid>
      <w:tr w:rsidR="00757962" w:rsidRPr="00FC3DAC" w14:paraId="5C92EC19" w14:textId="77777777" w:rsidTr="00124E66">
        <w:trPr>
          <w:cnfStyle w:val="100000000000" w:firstRow="1" w:lastRow="0" w:firstColumn="0" w:lastColumn="0" w:oddVBand="0" w:evenVBand="0" w:oddHBand="0" w:evenHBand="0" w:firstRowFirstColumn="0" w:firstRowLastColumn="0" w:lastRowFirstColumn="0" w:lastRowLastColumn="0"/>
          <w:ins w:id="351" w:author="Steve Martell" w:date="2012-02-07T15:33:00Z"/>
        </w:trPr>
        <w:tc>
          <w:tcPr>
            <w:cnfStyle w:val="001000000000" w:firstRow="0" w:lastRow="0" w:firstColumn="1" w:lastColumn="0" w:oddVBand="0" w:evenVBand="0" w:oddHBand="0" w:evenHBand="0" w:firstRowFirstColumn="0" w:firstRowLastColumn="0" w:lastRowFirstColumn="0" w:lastRowLastColumn="0"/>
            <w:tcW w:w="6345" w:type="dxa"/>
            <w:tcPrChange w:id="352" w:author="Steve Martell" w:date="2012-02-07T15:44:00Z">
              <w:tcPr>
                <w:tcW w:w="7196" w:type="dxa"/>
                <w:gridSpan w:val="3"/>
              </w:tcPr>
            </w:tcPrChange>
          </w:tcPr>
          <w:p w14:paraId="6CFB1979" w14:textId="42B74EC6" w:rsidR="00510502" w:rsidRPr="00FC3DAC" w:rsidRDefault="00510502" w:rsidP="00B74022">
            <w:pPr>
              <w:jc w:val="both"/>
              <w:cnfStyle w:val="101000000000" w:firstRow="1" w:lastRow="0" w:firstColumn="1" w:lastColumn="0" w:oddVBand="0" w:evenVBand="0" w:oddHBand="0" w:evenHBand="0" w:firstRowFirstColumn="0" w:firstRowLastColumn="0" w:lastRowFirstColumn="0" w:lastRowLastColumn="0"/>
              <w:rPr>
                <w:ins w:id="353" w:author="Steve Martell" w:date="2012-02-07T15:33:00Z"/>
              </w:rPr>
            </w:pPr>
            <w:ins w:id="354" w:author="Steve Martell" w:date="2012-02-07T15:33:00Z">
              <w:r w:rsidRPr="00FC3DAC">
                <w:t>Details</w:t>
              </w:r>
            </w:ins>
          </w:p>
        </w:tc>
        <w:tc>
          <w:tcPr>
            <w:tcW w:w="1825" w:type="dxa"/>
            <w:tcPrChange w:id="355" w:author="Steve Martell" w:date="2012-02-07T15:44:00Z">
              <w:tcPr>
                <w:tcW w:w="1134" w:type="dxa"/>
                <w:gridSpan w:val="2"/>
              </w:tcPr>
            </w:tcPrChange>
          </w:tcPr>
          <w:p w14:paraId="780D2CD1" w14:textId="4B088DD6" w:rsidR="00510502" w:rsidRPr="009A305F" w:rsidRDefault="00510502" w:rsidP="00B74022">
            <w:pPr>
              <w:jc w:val="both"/>
              <w:cnfStyle w:val="100000000000" w:firstRow="1" w:lastRow="0" w:firstColumn="0" w:lastColumn="0" w:oddVBand="0" w:evenVBand="0" w:oddHBand="0" w:evenHBand="0" w:firstRowFirstColumn="0" w:firstRowLastColumn="0" w:lastRowFirstColumn="0" w:lastRowLastColumn="0"/>
              <w:rPr>
                <w:ins w:id="356" w:author="Steve Martell" w:date="2012-02-07T15:33:00Z"/>
              </w:rPr>
            </w:pPr>
            <w:ins w:id="357" w:author="Steve Martell" w:date="2012-02-07T15:33:00Z">
              <w:r w:rsidRPr="009A305F">
                <w:t>Time (Days)</w:t>
              </w:r>
            </w:ins>
          </w:p>
        </w:tc>
        <w:tc>
          <w:tcPr>
            <w:tcW w:w="1406" w:type="dxa"/>
            <w:tcPrChange w:id="358" w:author="Steve Martell" w:date="2012-02-07T15:44:00Z">
              <w:tcPr>
                <w:tcW w:w="1246" w:type="dxa"/>
              </w:tcPr>
            </w:tcPrChange>
          </w:tcPr>
          <w:p w14:paraId="2C7D437D" w14:textId="22362F4C" w:rsidR="00510502" w:rsidRPr="00124E66" w:rsidRDefault="00510502" w:rsidP="00B74022">
            <w:pPr>
              <w:jc w:val="both"/>
              <w:cnfStyle w:val="100000000000" w:firstRow="1" w:lastRow="0" w:firstColumn="0" w:lastColumn="0" w:oddVBand="0" w:evenVBand="0" w:oddHBand="0" w:evenHBand="0" w:firstRowFirstColumn="0" w:firstRowLastColumn="0" w:lastRowFirstColumn="0" w:lastRowLastColumn="0"/>
              <w:rPr>
                <w:ins w:id="359" w:author="Steve Martell" w:date="2012-02-07T15:33:00Z"/>
              </w:rPr>
            </w:pPr>
            <w:ins w:id="360" w:author="Steve Martell" w:date="2012-02-07T15:34:00Z">
              <w:r w:rsidRPr="00124E66">
                <w:t>Cost</w:t>
              </w:r>
            </w:ins>
          </w:p>
        </w:tc>
      </w:tr>
      <w:tr w:rsidR="00757962" w:rsidRPr="00FC3DAC" w14:paraId="6C134035" w14:textId="77777777" w:rsidTr="00124E66">
        <w:trPr>
          <w:cnfStyle w:val="000000100000" w:firstRow="0" w:lastRow="0" w:firstColumn="0" w:lastColumn="0" w:oddVBand="0" w:evenVBand="0" w:oddHBand="1" w:evenHBand="0" w:firstRowFirstColumn="0" w:firstRowLastColumn="0" w:lastRowFirstColumn="0" w:lastRowLastColumn="0"/>
          <w:ins w:id="361" w:author="Steve Martell" w:date="2012-02-07T15:33:00Z"/>
        </w:trPr>
        <w:tc>
          <w:tcPr>
            <w:cnfStyle w:val="001000000000" w:firstRow="0" w:lastRow="0" w:firstColumn="1" w:lastColumn="0" w:oddVBand="0" w:evenVBand="0" w:oddHBand="0" w:evenHBand="0" w:firstRowFirstColumn="0" w:firstRowLastColumn="0" w:lastRowFirstColumn="0" w:lastRowLastColumn="0"/>
            <w:tcW w:w="6345" w:type="dxa"/>
            <w:tcPrChange w:id="362" w:author="Steve Martell" w:date="2012-02-07T15:44:00Z">
              <w:tcPr>
                <w:tcW w:w="6912" w:type="dxa"/>
              </w:tcPr>
            </w:tcPrChange>
          </w:tcPr>
          <w:p w14:paraId="0B78652F" w14:textId="096BDC8B" w:rsidR="00510502" w:rsidRPr="00FC3DAC" w:rsidRDefault="00510502" w:rsidP="00E35762">
            <w:pPr>
              <w:jc w:val="both"/>
              <w:cnfStyle w:val="001000100000" w:firstRow="0" w:lastRow="0" w:firstColumn="1" w:lastColumn="0" w:oddVBand="0" w:evenVBand="0" w:oddHBand="1" w:evenHBand="0" w:firstRowFirstColumn="0" w:firstRowLastColumn="0" w:lastRowFirstColumn="0" w:lastRowLastColumn="0"/>
              <w:rPr>
                <w:ins w:id="363" w:author="Steve Martell" w:date="2012-02-07T15:33:00Z"/>
                <w:b w:val="0"/>
                <w:rPrChange w:id="364" w:author="Steve Martell" w:date="2012-02-07T15:37:00Z">
                  <w:rPr>
                    <w:ins w:id="365" w:author="Steve Martell" w:date="2012-02-07T15:33:00Z"/>
                  </w:rPr>
                </w:rPrChange>
              </w:rPr>
            </w:pPr>
            <w:ins w:id="366" w:author="Steve Martell" w:date="2012-02-07T15:34:00Z">
              <w:r w:rsidRPr="00FC3DAC">
                <w:rPr>
                  <w:rFonts w:hint="eastAsia"/>
                  <w:b w:val="0"/>
                  <w:rPrChange w:id="367" w:author="Steve Martell" w:date="2012-02-07T15:37:00Z">
                    <w:rPr>
                      <w:rFonts w:hint="eastAsia"/>
                    </w:rPr>
                  </w:rPrChange>
                </w:rPr>
                <w:t>C</w:t>
              </w:r>
              <w:r w:rsidRPr="00FC3DAC">
                <w:rPr>
                  <w:b w:val="0"/>
                  <w:rPrChange w:id="368" w:author="Steve Martell" w:date="2012-02-07T15:37:00Z">
                    <w:rPr/>
                  </w:rPrChange>
                </w:rPr>
                <w:t xml:space="preserve">ode changes to </w:t>
              </w:r>
              <w:proofErr w:type="spellStart"/>
              <w:r w:rsidRPr="00FC3DAC">
                <w:rPr>
                  <w:b w:val="0"/>
                  <w:rPrChange w:id="369" w:author="Steve Martell" w:date="2012-02-07T15:37:00Z">
                    <w:rPr/>
                  </w:rPrChange>
                </w:rPr>
                <w:t>i</w:t>
              </w:r>
              <w:r w:rsidR="00E35762" w:rsidRPr="00FC3DAC">
                <w:rPr>
                  <w:b w:val="0"/>
                  <w:rPrChange w:id="370" w:author="Steve Martell" w:date="2012-02-07T15:37:00Z">
                    <w:rPr/>
                  </w:rPrChange>
                </w:rPr>
                <w:t>SCAM</w:t>
              </w:r>
              <w:proofErr w:type="spellEnd"/>
              <w:r w:rsidRPr="00FC3DAC">
                <w:rPr>
                  <w:b w:val="0"/>
                  <w:rPrChange w:id="371" w:author="Steve Martell" w:date="2012-02-07T15:37:00Z">
                    <w:rPr/>
                  </w:rPrChange>
                </w:rPr>
                <w:t xml:space="preserve"> for two sex model</w:t>
              </w:r>
            </w:ins>
          </w:p>
        </w:tc>
        <w:tc>
          <w:tcPr>
            <w:tcW w:w="1825" w:type="dxa"/>
            <w:tcPrChange w:id="372" w:author="Steve Martell" w:date="2012-02-07T15:44:00Z">
              <w:tcPr>
                <w:tcW w:w="1418" w:type="dxa"/>
                <w:gridSpan w:val="4"/>
              </w:tcPr>
            </w:tcPrChange>
          </w:tcPr>
          <w:p w14:paraId="24CE7758" w14:textId="6FC17E6F" w:rsidR="00510502" w:rsidRPr="00FC3DAC" w:rsidRDefault="00510502" w:rsidP="00B74022">
            <w:pPr>
              <w:jc w:val="both"/>
              <w:cnfStyle w:val="000000100000" w:firstRow="0" w:lastRow="0" w:firstColumn="0" w:lastColumn="0" w:oddVBand="0" w:evenVBand="0" w:oddHBand="1" w:evenHBand="0" w:firstRowFirstColumn="0" w:firstRowLastColumn="0" w:lastRowFirstColumn="0" w:lastRowLastColumn="0"/>
              <w:rPr>
                <w:ins w:id="373" w:author="Steve Martell" w:date="2012-02-07T15:33:00Z"/>
              </w:rPr>
            </w:pPr>
            <w:ins w:id="374" w:author="Steve Martell" w:date="2012-02-07T15:34:00Z">
              <w:r w:rsidRPr="00FC3DAC">
                <w:t>1.5</w:t>
              </w:r>
            </w:ins>
          </w:p>
        </w:tc>
        <w:tc>
          <w:tcPr>
            <w:tcW w:w="1406" w:type="dxa"/>
            <w:tcPrChange w:id="375" w:author="Steve Martell" w:date="2012-02-07T15:44:00Z">
              <w:tcPr>
                <w:tcW w:w="1246" w:type="dxa"/>
              </w:tcPr>
            </w:tcPrChange>
          </w:tcPr>
          <w:p w14:paraId="1FC53872" w14:textId="603BD8C2" w:rsidR="00510502" w:rsidRPr="00124E66" w:rsidRDefault="00510502" w:rsidP="00B74022">
            <w:pPr>
              <w:jc w:val="both"/>
              <w:cnfStyle w:val="000000100000" w:firstRow="0" w:lastRow="0" w:firstColumn="0" w:lastColumn="0" w:oddVBand="0" w:evenVBand="0" w:oddHBand="1" w:evenHBand="0" w:firstRowFirstColumn="0" w:firstRowLastColumn="0" w:lastRowFirstColumn="0" w:lastRowLastColumn="0"/>
              <w:rPr>
                <w:ins w:id="376" w:author="Steve Martell" w:date="2012-02-07T15:33:00Z"/>
              </w:rPr>
            </w:pPr>
            <w:ins w:id="377" w:author="Steve Martell" w:date="2012-02-07T15:34:00Z">
              <w:r w:rsidRPr="009A305F">
                <w:t>$1</w:t>
              </w:r>
            </w:ins>
            <w:ins w:id="378" w:author="Steve Martell" w:date="2012-02-07T15:52:00Z">
              <w:r w:rsidR="007064EA">
                <w:t>,</w:t>
              </w:r>
            </w:ins>
            <w:ins w:id="379" w:author="Steve Martell" w:date="2012-02-07T15:34:00Z">
              <w:r w:rsidRPr="009A305F">
                <w:t>500</w:t>
              </w:r>
            </w:ins>
          </w:p>
        </w:tc>
      </w:tr>
      <w:tr w:rsidR="00757962" w:rsidRPr="00FC3DAC" w14:paraId="4F4D8D14" w14:textId="77777777" w:rsidTr="00124E66">
        <w:trPr>
          <w:cnfStyle w:val="000000010000" w:firstRow="0" w:lastRow="0" w:firstColumn="0" w:lastColumn="0" w:oddVBand="0" w:evenVBand="0" w:oddHBand="0" w:evenHBand="1" w:firstRowFirstColumn="0" w:firstRowLastColumn="0" w:lastRowFirstColumn="0" w:lastRowLastColumn="0"/>
          <w:ins w:id="380" w:author="Steve Martell" w:date="2012-02-07T15:33:00Z"/>
        </w:trPr>
        <w:tc>
          <w:tcPr>
            <w:cnfStyle w:val="001000000000" w:firstRow="0" w:lastRow="0" w:firstColumn="1" w:lastColumn="0" w:oddVBand="0" w:evenVBand="0" w:oddHBand="0" w:evenHBand="0" w:firstRowFirstColumn="0" w:firstRowLastColumn="0" w:lastRowFirstColumn="0" w:lastRowLastColumn="0"/>
            <w:tcW w:w="6345" w:type="dxa"/>
            <w:tcPrChange w:id="381" w:author="Steve Martell" w:date="2012-02-07T15:44:00Z">
              <w:tcPr>
                <w:tcW w:w="7196" w:type="dxa"/>
                <w:gridSpan w:val="3"/>
              </w:tcPr>
            </w:tcPrChange>
          </w:tcPr>
          <w:p w14:paraId="39932671" w14:textId="7A48BE3F" w:rsidR="00510502" w:rsidRPr="00FC3DAC" w:rsidRDefault="000F3270" w:rsidP="00B74022">
            <w:pPr>
              <w:jc w:val="both"/>
              <w:cnfStyle w:val="001000010000" w:firstRow="0" w:lastRow="0" w:firstColumn="1" w:lastColumn="0" w:oddVBand="0" w:evenVBand="0" w:oddHBand="0" w:evenHBand="1" w:firstRowFirstColumn="0" w:firstRowLastColumn="0" w:lastRowFirstColumn="0" w:lastRowLastColumn="0"/>
              <w:rPr>
                <w:ins w:id="382" w:author="Steve Martell" w:date="2012-02-07T15:33:00Z"/>
                <w:b w:val="0"/>
                <w:rPrChange w:id="383" w:author="Steve Martell" w:date="2012-02-07T15:37:00Z">
                  <w:rPr>
                    <w:ins w:id="384" w:author="Steve Martell" w:date="2012-02-07T15:33:00Z"/>
                  </w:rPr>
                </w:rPrChange>
              </w:rPr>
            </w:pPr>
            <w:ins w:id="385" w:author="Steve Martell" w:date="2012-02-07T15:36:00Z">
              <w:r w:rsidRPr="00FC3DAC">
                <w:rPr>
                  <w:b w:val="0"/>
                  <w:rPrChange w:id="386" w:author="Steve Martell" w:date="2012-02-07T15:37:00Z">
                    <w:rPr/>
                  </w:rPrChange>
                </w:rPr>
                <w:t>Assemb</w:t>
              </w:r>
            </w:ins>
            <w:ins w:id="387" w:author="Steve Martell" w:date="2012-02-07T15:37:00Z">
              <w:r w:rsidR="00B04304" w:rsidRPr="00FC3DAC">
                <w:rPr>
                  <w:b w:val="0"/>
                  <w:rPrChange w:id="388" w:author="Steve Martell" w:date="2012-02-07T15:37:00Z">
                    <w:rPr/>
                  </w:rPrChange>
                </w:rPr>
                <w:t>l</w:t>
              </w:r>
            </w:ins>
            <w:ins w:id="389" w:author="Steve Martell" w:date="2012-02-07T15:36:00Z">
              <w:r w:rsidRPr="00FC3DAC">
                <w:rPr>
                  <w:b w:val="0"/>
                  <w:rPrChange w:id="390" w:author="Steve Martell" w:date="2012-02-07T15:37:00Z">
                    <w:rPr/>
                  </w:rPrChange>
                </w:rPr>
                <w:t>ing input parameters</w:t>
              </w:r>
            </w:ins>
            <w:ins w:id="391" w:author="Steve Martell" w:date="2012-02-07T15:37:00Z">
              <w:r w:rsidR="00757962" w:rsidRPr="00FC3DAC">
                <w:rPr>
                  <w:b w:val="0"/>
                  <w:rPrChange w:id="392" w:author="Steve Martell" w:date="2012-02-07T15:37:00Z">
                    <w:rPr/>
                  </w:rPrChange>
                </w:rPr>
                <w:t>/data</w:t>
              </w:r>
            </w:ins>
            <w:ins w:id="393" w:author="Steve Martell" w:date="2012-02-07T15:36:00Z">
              <w:r w:rsidRPr="00FC3DAC">
                <w:rPr>
                  <w:b w:val="0"/>
                  <w:rPrChange w:id="394" w:author="Steve Martell" w:date="2012-02-07T15:37:00Z">
                    <w:rPr/>
                  </w:rPrChange>
                </w:rPr>
                <w:t xml:space="preserve"> for model</w:t>
              </w:r>
            </w:ins>
          </w:p>
        </w:tc>
        <w:tc>
          <w:tcPr>
            <w:tcW w:w="1825" w:type="dxa"/>
            <w:tcPrChange w:id="395" w:author="Steve Martell" w:date="2012-02-07T15:44:00Z">
              <w:tcPr>
                <w:tcW w:w="1134" w:type="dxa"/>
                <w:gridSpan w:val="2"/>
              </w:tcPr>
            </w:tcPrChange>
          </w:tcPr>
          <w:p w14:paraId="5D369A2F" w14:textId="45807FB3" w:rsidR="00510502" w:rsidRPr="00FC3DAC" w:rsidRDefault="00462774" w:rsidP="00B74022">
            <w:pPr>
              <w:jc w:val="both"/>
              <w:cnfStyle w:val="000000010000" w:firstRow="0" w:lastRow="0" w:firstColumn="0" w:lastColumn="0" w:oddVBand="0" w:evenVBand="0" w:oddHBand="0" w:evenHBand="1" w:firstRowFirstColumn="0" w:firstRowLastColumn="0" w:lastRowFirstColumn="0" w:lastRowLastColumn="0"/>
              <w:rPr>
                <w:ins w:id="396" w:author="Steve Martell" w:date="2012-02-07T15:33:00Z"/>
              </w:rPr>
            </w:pPr>
            <w:ins w:id="397" w:author="Steve Martell" w:date="2012-02-07T15:37:00Z">
              <w:r w:rsidRPr="00FC3DAC">
                <w:t>3</w:t>
              </w:r>
            </w:ins>
          </w:p>
        </w:tc>
        <w:tc>
          <w:tcPr>
            <w:tcW w:w="1406" w:type="dxa"/>
            <w:tcPrChange w:id="398" w:author="Steve Martell" w:date="2012-02-07T15:44:00Z">
              <w:tcPr>
                <w:tcW w:w="1246" w:type="dxa"/>
              </w:tcPr>
            </w:tcPrChange>
          </w:tcPr>
          <w:p w14:paraId="12C5F4D0" w14:textId="72F777B8" w:rsidR="00510502" w:rsidRPr="00124E66" w:rsidRDefault="00462774" w:rsidP="00B74022">
            <w:pPr>
              <w:jc w:val="both"/>
              <w:cnfStyle w:val="000000010000" w:firstRow="0" w:lastRow="0" w:firstColumn="0" w:lastColumn="0" w:oddVBand="0" w:evenVBand="0" w:oddHBand="0" w:evenHBand="1" w:firstRowFirstColumn="0" w:firstRowLastColumn="0" w:lastRowFirstColumn="0" w:lastRowLastColumn="0"/>
              <w:rPr>
                <w:ins w:id="399" w:author="Steve Martell" w:date="2012-02-07T15:33:00Z"/>
              </w:rPr>
            </w:pPr>
            <w:ins w:id="400" w:author="Steve Martell" w:date="2012-02-07T15:37:00Z">
              <w:r w:rsidRPr="009A305F">
                <w:t>$3</w:t>
              </w:r>
            </w:ins>
            <w:ins w:id="401" w:author="Steve Martell" w:date="2012-02-07T15:52:00Z">
              <w:r w:rsidR="007064EA">
                <w:t>,</w:t>
              </w:r>
            </w:ins>
            <w:ins w:id="402" w:author="Steve Martell" w:date="2012-02-07T15:37:00Z">
              <w:r w:rsidRPr="009A305F">
                <w:t>000</w:t>
              </w:r>
            </w:ins>
          </w:p>
        </w:tc>
      </w:tr>
      <w:tr w:rsidR="00757962" w:rsidRPr="00FC3DAC" w14:paraId="5CC8EB2E" w14:textId="77777777" w:rsidTr="00124E66">
        <w:trPr>
          <w:cnfStyle w:val="000000100000" w:firstRow="0" w:lastRow="0" w:firstColumn="0" w:lastColumn="0" w:oddVBand="0" w:evenVBand="0" w:oddHBand="1" w:evenHBand="0" w:firstRowFirstColumn="0" w:firstRowLastColumn="0" w:lastRowFirstColumn="0" w:lastRowLastColumn="0"/>
          <w:ins w:id="403" w:author="Steve Martell" w:date="2012-02-07T15:33:00Z"/>
        </w:trPr>
        <w:tc>
          <w:tcPr>
            <w:cnfStyle w:val="001000000000" w:firstRow="0" w:lastRow="0" w:firstColumn="1" w:lastColumn="0" w:oddVBand="0" w:evenVBand="0" w:oddHBand="0" w:evenHBand="0" w:firstRowFirstColumn="0" w:firstRowLastColumn="0" w:lastRowFirstColumn="0" w:lastRowLastColumn="0"/>
            <w:tcW w:w="6345" w:type="dxa"/>
            <w:tcPrChange w:id="404" w:author="Steve Martell" w:date="2012-02-07T15:44:00Z">
              <w:tcPr>
                <w:tcW w:w="6912" w:type="dxa"/>
              </w:tcPr>
            </w:tcPrChange>
          </w:tcPr>
          <w:p w14:paraId="6D2A16F9" w14:textId="14C3C025" w:rsidR="00510502" w:rsidRPr="00FC3DAC" w:rsidRDefault="00FC3DAC" w:rsidP="00B74022">
            <w:pPr>
              <w:jc w:val="both"/>
              <w:cnfStyle w:val="001000100000" w:firstRow="0" w:lastRow="0" w:firstColumn="1" w:lastColumn="0" w:oddVBand="0" w:evenVBand="0" w:oddHBand="1" w:evenHBand="0" w:firstRowFirstColumn="0" w:firstRowLastColumn="0" w:lastRowFirstColumn="0" w:lastRowLastColumn="0"/>
              <w:rPr>
                <w:ins w:id="405" w:author="Steve Martell" w:date="2012-02-07T15:33:00Z"/>
                <w:b w:val="0"/>
                <w:rPrChange w:id="406" w:author="Steve Martell" w:date="2012-02-07T15:37:00Z">
                  <w:rPr>
                    <w:ins w:id="407" w:author="Steve Martell" w:date="2012-02-07T15:33:00Z"/>
                  </w:rPr>
                </w:rPrChange>
              </w:rPr>
            </w:pPr>
            <w:proofErr w:type="spellStart"/>
            <w:ins w:id="408" w:author="Steve Martell" w:date="2012-02-07T15:37:00Z">
              <w:r w:rsidRPr="00FC3DAC">
                <w:rPr>
                  <w:b w:val="0"/>
                  <w:rPrChange w:id="409" w:author="Steve Martell" w:date="2012-02-07T15:37:00Z">
                    <w:rPr/>
                  </w:rPrChange>
                </w:rPr>
                <w:t>Bycatch</w:t>
              </w:r>
              <w:proofErr w:type="spellEnd"/>
              <w:r w:rsidRPr="00FC3DAC">
                <w:rPr>
                  <w:b w:val="0"/>
                  <w:rPrChange w:id="410" w:author="Steve Martell" w:date="2012-02-07T15:37:00Z">
                    <w:rPr/>
                  </w:rPrChange>
                </w:rPr>
                <w:t xml:space="preserve"> </w:t>
              </w:r>
              <w:r>
                <w:rPr>
                  <w:b w:val="0"/>
                </w:rPr>
                <w:t>analysis and write</w:t>
              </w:r>
            </w:ins>
            <w:ins w:id="411" w:author="Steve Martell" w:date="2012-02-07T15:38:00Z">
              <w:r>
                <w:rPr>
                  <w:b w:val="0"/>
                </w:rPr>
                <w:t xml:space="preserve"> </w:t>
              </w:r>
            </w:ins>
            <w:ins w:id="412" w:author="Steve Martell" w:date="2012-02-07T15:37:00Z">
              <w:r>
                <w:rPr>
                  <w:b w:val="0"/>
                </w:rPr>
                <w:t>up</w:t>
              </w:r>
            </w:ins>
          </w:p>
        </w:tc>
        <w:tc>
          <w:tcPr>
            <w:tcW w:w="1825" w:type="dxa"/>
            <w:tcPrChange w:id="413" w:author="Steve Martell" w:date="2012-02-07T15:44:00Z">
              <w:tcPr>
                <w:tcW w:w="1418" w:type="dxa"/>
                <w:gridSpan w:val="4"/>
              </w:tcPr>
            </w:tcPrChange>
          </w:tcPr>
          <w:p w14:paraId="02C03F14" w14:textId="21A469DC" w:rsidR="00510502" w:rsidRPr="00FC3DAC" w:rsidRDefault="008670E2" w:rsidP="00B74022">
            <w:pPr>
              <w:jc w:val="both"/>
              <w:cnfStyle w:val="000000100000" w:firstRow="0" w:lastRow="0" w:firstColumn="0" w:lastColumn="0" w:oddVBand="0" w:evenVBand="0" w:oddHBand="1" w:evenHBand="0" w:firstRowFirstColumn="0" w:firstRowLastColumn="0" w:lastRowFirstColumn="0" w:lastRowLastColumn="0"/>
              <w:rPr>
                <w:ins w:id="414" w:author="Steve Martell" w:date="2012-02-07T15:33:00Z"/>
              </w:rPr>
            </w:pPr>
            <w:ins w:id="415" w:author="Steve Martell" w:date="2012-02-07T15:38:00Z">
              <w:r>
                <w:t>7</w:t>
              </w:r>
            </w:ins>
          </w:p>
        </w:tc>
        <w:tc>
          <w:tcPr>
            <w:tcW w:w="1406" w:type="dxa"/>
            <w:tcPrChange w:id="416" w:author="Steve Martell" w:date="2012-02-07T15:44:00Z">
              <w:tcPr>
                <w:tcW w:w="1246" w:type="dxa"/>
              </w:tcPr>
            </w:tcPrChange>
          </w:tcPr>
          <w:p w14:paraId="2440960B" w14:textId="1AB8C79B" w:rsidR="00510502" w:rsidRPr="00FC3DAC" w:rsidRDefault="00FC3DAC" w:rsidP="008670E2">
            <w:pPr>
              <w:jc w:val="both"/>
              <w:cnfStyle w:val="000000100000" w:firstRow="0" w:lastRow="0" w:firstColumn="0" w:lastColumn="0" w:oddVBand="0" w:evenVBand="0" w:oddHBand="1" w:evenHBand="0" w:firstRowFirstColumn="0" w:firstRowLastColumn="0" w:lastRowFirstColumn="0" w:lastRowLastColumn="0"/>
              <w:rPr>
                <w:ins w:id="417" w:author="Steve Martell" w:date="2012-02-07T15:33:00Z"/>
              </w:rPr>
            </w:pPr>
            <w:ins w:id="418" w:author="Steve Martell" w:date="2012-02-07T15:38:00Z">
              <w:r>
                <w:t>$</w:t>
              </w:r>
              <w:r w:rsidR="008670E2">
                <w:t>7</w:t>
              </w:r>
            </w:ins>
            <w:ins w:id="419" w:author="Steve Martell" w:date="2012-02-07T15:52:00Z">
              <w:r w:rsidR="007064EA">
                <w:t>,</w:t>
              </w:r>
            </w:ins>
            <w:ins w:id="420" w:author="Steve Martell" w:date="2012-02-07T15:38:00Z">
              <w:r>
                <w:t>000</w:t>
              </w:r>
            </w:ins>
          </w:p>
        </w:tc>
      </w:tr>
      <w:tr w:rsidR="00757962" w:rsidRPr="00FC3DAC" w14:paraId="765F57C6" w14:textId="77777777" w:rsidTr="00124E66">
        <w:trPr>
          <w:cnfStyle w:val="000000010000" w:firstRow="0" w:lastRow="0" w:firstColumn="0" w:lastColumn="0" w:oddVBand="0" w:evenVBand="0" w:oddHBand="0" w:evenHBand="1" w:firstRowFirstColumn="0" w:firstRowLastColumn="0" w:lastRowFirstColumn="0" w:lastRowLastColumn="0"/>
          <w:ins w:id="421" w:author="Steve Martell" w:date="2012-02-07T15:33:00Z"/>
        </w:trPr>
        <w:tc>
          <w:tcPr>
            <w:cnfStyle w:val="001000000000" w:firstRow="0" w:lastRow="0" w:firstColumn="1" w:lastColumn="0" w:oddVBand="0" w:evenVBand="0" w:oddHBand="0" w:evenHBand="0" w:firstRowFirstColumn="0" w:firstRowLastColumn="0" w:lastRowFirstColumn="0" w:lastRowLastColumn="0"/>
            <w:tcW w:w="6345" w:type="dxa"/>
            <w:tcPrChange w:id="422" w:author="Steve Martell" w:date="2012-02-07T15:44:00Z">
              <w:tcPr>
                <w:tcW w:w="7196" w:type="dxa"/>
                <w:gridSpan w:val="3"/>
              </w:tcPr>
            </w:tcPrChange>
          </w:tcPr>
          <w:p w14:paraId="22F3239F" w14:textId="68D6F28F" w:rsidR="00510502" w:rsidRPr="00FC3DAC" w:rsidRDefault="008670E2" w:rsidP="00B74022">
            <w:pPr>
              <w:jc w:val="both"/>
              <w:cnfStyle w:val="001000010000" w:firstRow="0" w:lastRow="0" w:firstColumn="1" w:lastColumn="0" w:oddVBand="0" w:evenVBand="0" w:oddHBand="0" w:evenHBand="1" w:firstRowFirstColumn="0" w:firstRowLastColumn="0" w:lastRowFirstColumn="0" w:lastRowLastColumn="0"/>
              <w:rPr>
                <w:ins w:id="423" w:author="Steve Martell" w:date="2012-02-07T15:33:00Z"/>
                <w:b w:val="0"/>
                <w:rPrChange w:id="424" w:author="Steve Martell" w:date="2012-02-07T15:37:00Z">
                  <w:rPr>
                    <w:ins w:id="425" w:author="Steve Martell" w:date="2012-02-07T15:33:00Z"/>
                  </w:rPr>
                </w:rPrChange>
              </w:rPr>
            </w:pPr>
            <w:ins w:id="426" w:author="Steve Martell" w:date="2012-02-07T15:38:00Z">
              <w:r>
                <w:rPr>
                  <w:b w:val="0"/>
                </w:rPr>
                <w:t>Size limit analysis and write up</w:t>
              </w:r>
            </w:ins>
          </w:p>
        </w:tc>
        <w:tc>
          <w:tcPr>
            <w:tcW w:w="1825" w:type="dxa"/>
            <w:tcPrChange w:id="427" w:author="Steve Martell" w:date="2012-02-07T15:44:00Z">
              <w:tcPr>
                <w:tcW w:w="1134" w:type="dxa"/>
                <w:gridSpan w:val="2"/>
              </w:tcPr>
            </w:tcPrChange>
          </w:tcPr>
          <w:p w14:paraId="64AA516B" w14:textId="3B7DE946" w:rsidR="00510502" w:rsidRPr="00FC3DAC" w:rsidRDefault="008670E2" w:rsidP="00B74022">
            <w:pPr>
              <w:jc w:val="both"/>
              <w:cnfStyle w:val="000000010000" w:firstRow="0" w:lastRow="0" w:firstColumn="0" w:lastColumn="0" w:oddVBand="0" w:evenVBand="0" w:oddHBand="0" w:evenHBand="1" w:firstRowFirstColumn="0" w:firstRowLastColumn="0" w:lastRowFirstColumn="0" w:lastRowLastColumn="0"/>
              <w:rPr>
                <w:ins w:id="428" w:author="Steve Martell" w:date="2012-02-07T15:33:00Z"/>
              </w:rPr>
            </w:pPr>
            <w:ins w:id="429" w:author="Steve Martell" w:date="2012-02-07T15:38:00Z">
              <w:r>
                <w:t>7</w:t>
              </w:r>
            </w:ins>
          </w:p>
        </w:tc>
        <w:tc>
          <w:tcPr>
            <w:tcW w:w="1406" w:type="dxa"/>
            <w:tcPrChange w:id="430" w:author="Steve Martell" w:date="2012-02-07T15:44:00Z">
              <w:tcPr>
                <w:tcW w:w="1246" w:type="dxa"/>
              </w:tcPr>
            </w:tcPrChange>
          </w:tcPr>
          <w:p w14:paraId="75025AB9" w14:textId="3DCE3F3B" w:rsidR="00510502" w:rsidRPr="008670E2" w:rsidRDefault="008670E2" w:rsidP="00B74022">
            <w:pPr>
              <w:jc w:val="both"/>
              <w:cnfStyle w:val="000000010000" w:firstRow="0" w:lastRow="0" w:firstColumn="0" w:lastColumn="0" w:oddVBand="0" w:evenVBand="0" w:oddHBand="0" w:evenHBand="1" w:firstRowFirstColumn="0" w:firstRowLastColumn="0" w:lastRowFirstColumn="0" w:lastRowLastColumn="0"/>
              <w:rPr>
                <w:ins w:id="431" w:author="Steve Martell" w:date="2012-02-07T15:33:00Z"/>
              </w:rPr>
            </w:pPr>
            <w:ins w:id="432" w:author="Steve Martell" w:date="2012-02-07T15:38:00Z">
              <w:r>
                <w:t>$7</w:t>
              </w:r>
            </w:ins>
            <w:ins w:id="433" w:author="Steve Martell" w:date="2012-02-07T15:52:00Z">
              <w:r w:rsidR="007064EA">
                <w:t>,</w:t>
              </w:r>
            </w:ins>
            <w:ins w:id="434" w:author="Steve Martell" w:date="2012-02-07T15:38:00Z">
              <w:r>
                <w:t>000</w:t>
              </w:r>
            </w:ins>
          </w:p>
        </w:tc>
      </w:tr>
      <w:tr w:rsidR="00556FE5" w:rsidRPr="00FC3DAC" w14:paraId="67BAA917" w14:textId="77777777" w:rsidTr="00124E66">
        <w:trPr>
          <w:cnfStyle w:val="000000100000" w:firstRow="0" w:lastRow="0" w:firstColumn="0" w:lastColumn="0" w:oddVBand="0" w:evenVBand="0" w:oddHBand="1" w:evenHBand="0" w:firstRowFirstColumn="0" w:firstRowLastColumn="0" w:lastRowFirstColumn="0" w:lastRowLastColumn="0"/>
          <w:ins w:id="435" w:author="Steve Martell" w:date="2012-02-07T15:39:00Z"/>
        </w:trPr>
        <w:tc>
          <w:tcPr>
            <w:cnfStyle w:val="001000000000" w:firstRow="0" w:lastRow="0" w:firstColumn="1" w:lastColumn="0" w:oddVBand="0" w:evenVBand="0" w:oddHBand="0" w:evenHBand="0" w:firstRowFirstColumn="0" w:firstRowLastColumn="0" w:lastRowFirstColumn="0" w:lastRowLastColumn="0"/>
            <w:tcW w:w="6345" w:type="dxa"/>
            <w:tcPrChange w:id="436" w:author="Steve Martell" w:date="2012-02-07T15:44:00Z">
              <w:tcPr>
                <w:tcW w:w="7274" w:type="dxa"/>
                <w:gridSpan w:val="2"/>
              </w:tcPr>
            </w:tcPrChange>
          </w:tcPr>
          <w:p w14:paraId="7AA60350" w14:textId="7EED1072" w:rsidR="00556FE5" w:rsidRDefault="00141A8C" w:rsidP="00B74022">
            <w:pPr>
              <w:jc w:val="both"/>
              <w:cnfStyle w:val="001000100000" w:firstRow="0" w:lastRow="0" w:firstColumn="1" w:lastColumn="0" w:oddVBand="0" w:evenVBand="0" w:oddHBand="1" w:evenHBand="0" w:firstRowFirstColumn="0" w:firstRowLastColumn="0" w:lastRowFirstColumn="0" w:lastRowLastColumn="0"/>
              <w:rPr>
                <w:ins w:id="437" w:author="Steve Martell" w:date="2012-02-07T15:39:00Z"/>
                <w:b w:val="0"/>
              </w:rPr>
            </w:pPr>
            <w:ins w:id="438" w:author="Steve Martell" w:date="2012-02-07T15:41:00Z">
              <w:r>
                <w:rPr>
                  <w:b w:val="0"/>
                </w:rPr>
                <w:t>Presen</w:t>
              </w:r>
              <w:r w:rsidR="00B3692F">
                <w:rPr>
                  <w:b w:val="0"/>
                </w:rPr>
                <w:t>t</w:t>
              </w:r>
              <w:r>
                <w:rPr>
                  <w:b w:val="0"/>
                </w:rPr>
                <w:t>ation and workshop participation</w:t>
              </w:r>
            </w:ins>
          </w:p>
        </w:tc>
        <w:tc>
          <w:tcPr>
            <w:tcW w:w="1825" w:type="dxa"/>
            <w:tcPrChange w:id="439" w:author="Steve Martell" w:date="2012-02-07T15:44:00Z">
              <w:tcPr>
                <w:tcW w:w="1056" w:type="dxa"/>
                <w:gridSpan w:val="2"/>
              </w:tcPr>
            </w:tcPrChange>
          </w:tcPr>
          <w:p w14:paraId="4DDA1670" w14:textId="084D1F6C" w:rsidR="00556FE5" w:rsidRDefault="00141A8C" w:rsidP="00B74022">
            <w:pPr>
              <w:jc w:val="both"/>
              <w:cnfStyle w:val="000000100000" w:firstRow="0" w:lastRow="0" w:firstColumn="0" w:lastColumn="0" w:oddVBand="0" w:evenVBand="0" w:oddHBand="1" w:evenHBand="0" w:firstRowFirstColumn="0" w:firstRowLastColumn="0" w:lastRowFirstColumn="0" w:lastRowLastColumn="0"/>
              <w:rPr>
                <w:ins w:id="440" w:author="Steve Martell" w:date="2012-02-07T15:39:00Z"/>
              </w:rPr>
            </w:pPr>
            <w:ins w:id="441" w:author="Steve Martell" w:date="2012-02-07T15:41:00Z">
              <w:r>
                <w:t>5</w:t>
              </w:r>
            </w:ins>
          </w:p>
        </w:tc>
        <w:tc>
          <w:tcPr>
            <w:tcW w:w="1406" w:type="dxa"/>
            <w:tcPrChange w:id="442" w:author="Steve Martell" w:date="2012-02-07T15:44:00Z">
              <w:tcPr>
                <w:tcW w:w="1246" w:type="dxa"/>
                <w:gridSpan w:val="2"/>
              </w:tcPr>
            </w:tcPrChange>
          </w:tcPr>
          <w:p w14:paraId="429BA2A0" w14:textId="0BFD8956" w:rsidR="00556FE5" w:rsidRDefault="00DB52FB" w:rsidP="00D34762">
            <w:pPr>
              <w:jc w:val="both"/>
              <w:cnfStyle w:val="000000100000" w:firstRow="0" w:lastRow="0" w:firstColumn="0" w:lastColumn="0" w:oddVBand="0" w:evenVBand="0" w:oddHBand="1" w:evenHBand="0" w:firstRowFirstColumn="0" w:firstRowLastColumn="0" w:lastRowFirstColumn="0" w:lastRowLastColumn="0"/>
              <w:rPr>
                <w:ins w:id="443" w:author="Steve Martell" w:date="2012-02-07T15:39:00Z"/>
              </w:rPr>
            </w:pPr>
            <w:ins w:id="444" w:author="Steve Martell" w:date="2012-02-07T15:41:00Z">
              <w:r>
                <w:t>$</w:t>
              </w:r>
            </w:ins>
            <w:ins w:id="445" w:author="Steve Martell" w:date="2012-02-07T16:09:00Z">
              <w:r w:rsidR="00D34762">
                <w:t>5</w:t>
              </w:r>
            </w:ins>
            <w:ins w:id="446" w:author="Steve Martell" w:date="2012-02-07T15:52:00Z">
              <w:r w:rsidR="007064EA">
                <w:t>,</w:t>
              </w:r>
            </w:ins>
            <w:ins w:id="447" w:author="Steve Martell" w:date="2012-02-07T16:09:00Z">
              <w:r w:rsidR="00D34762">
                <w:t>0</w:t>
              </w:r>
            </w:ins>
            <w:ins w:id="448" w:author="Steve Martell" w:date="2012-02-07T15:41:00Z">
              <w:r>
                <w:t>00</w:t>
              </w:r>
            </w:ins>
          </w:p>
        </w:tc>
      </w:tr>
      <w:tr w:rsidR="00556FE5" w:rsidRPr="00FC3DAC" w14:paraId="7374C3AA" w14:textId="77777777" w:rsidTr="00124E66">
        <w:trPr>
          <w:cnfStyle w:val="000000010000" w:firstRow="0" w:lastRow="0" w:firstColumn="0" w:lastColumn="0" w:oddVBand="0" w:evenVBand="0" w:oddHBand="0" w:evenHBand="1" w:firstRowFirstColumn="0" w:firstRowLastColumn="0" w:lastRowFirstColumn="0" w:lastRowLastColumn="0"/>
          <w:ins w:id="449" w:author="Steve Martell" w:date="2012-02-07T15:39:00Z"/>
        </w:trPr>
        <w:tc>
          <w:tcPr>
            <w:cnfStyle w:val="001000000000" w:firstRow="0" w:lastRow="0" w:firstColumn="1" w:lastColumn="0" w:oddVBand="0" w:evenVBand="0" w:oddHBand="0" w:evenHBand="0" w:firstRowFirstColumn="0" w:firstRowLastColumn="0" w:lastRowFirstColumn="0" w:lastRowLastColumn="0"/>
            <w:tcW w:w="6345" w:type="dxa"/>
            <w:tcPrChange w:id="450" w:author="Steve Martell" w:date="2012-02-07T15:44:00Z">
              <w:tcPr>
                <w:tcW w:w="7274" w:type="dxa"/>
                <w:gridSpan w:val="2"/>
              </w:tcPr>
            </w:tcPrChange>
          </w:tcPr>
          <w:p w14:paraId="1F44075E" w14:textId="121B8A61" w:rsidR="00556FE5" w:rsidRDefault="00E83BC0" w:rsidP="00B74022">
            <w:pPr>
              <w:jc w:val="both"/>
              <w:cnfStyle w:val="001000010000" w:firstRow="0" w:lastRow="0" w:firstColumn="1" w:lastColumn="0" w:oddVBand="0" w:evenVBand="0" w:oddHBand="0" w:evenHBand="1" w:firstRowFirstColumn="0" w:firstRowLastColumn="0" w:lastRowFirstColumn="0" w:lastRowLastColumn="0"/>
              <w:rPr>
                <w:ins w:id="451" w:author="Steve Martell" w:date="2012-02-07T15:39:00Z"/>
                <w:b w:val="0"/>
              </w:rPr>
            </w:pPr>
            <w:ins w:id="452" w:author="Steve Martell" w:date="2012-02-07T15:41:00Z">
              <w:r>
                <w:rPr>
                  <w:b w:val="0"/>
                </w:rPr>
                <w:t>Airfare</w:t>
              </w:r>
            </w:ins>
            <w:ins w:id="453" w:author="Steve Martell" w:date="2012-02-07T15:42:00Z">
              <w:r>
                <w:rPr>
                  <w:b w:val="0"/>
                </w:rPr>
                <w:t xml:space="preserve"> (OGG &lt;-&gt; SEA)</w:t>
              </w:r>
            </w:ins>
          </w:p>
        </w:tc>
        <w:tc>
          <w:tcPr>
            <w:tcW w:w="1825" w:type="dxa"/>
            <w:tcPrChange w:id="454" w:author="Steve Martell" w:date="2012-02-07T15:44:00Z">
              <w:tcPr>
                <w:tcW w:w="1056" w:type="dxa"/>
                <w:gridSpan w:val="2"/>
              </w:tcPr>
            </w:tcPrChange>
          </w:tcPr>
          <w:p w14:paraId="0FDB69C2" w14:textId="7A47086F" w:rsidR="00556FE5" w:rsidRDefault="00E83BC0" w:rsidP="00B74022">
            <w:pPr>
              <w:jc w:val="both"/>
              <w:cnfStyle w:val="000000010000" w:firstRow="0" w:lastRow="0" w:firstColumn="0" w:lastColumn="0" w:oddVBand="0" w:evenVBand="0" w:oddHBand="0" w:evenHBand="1" w:firstRowFirstColumn="0" w:firstRowLastColumn="0" w:lastRowFirstColumn="0" w:lastRowLastColumn="0"/>
              <w:rPr>
                <w:ins w:id="455" w:author="Steve Martell" w:date="2012-02-07T15:39:00Z"/>
              </w:rPr>
            </w:pPr>
            <w:ins w:id="456" w:author="Steve Martell" w:date="2012-02-07T15:41:00Z">
              <w:r>
                <w:t xml:space="preserve"> </w:t>
              </w:r>
            </w:ins>
          </w:p>
        </w:tc>
        <w:tc>
          <w:tcPr>
            <w:tcW w:w="1406" w:type="dxa"/>
            <w:tcPrChange w:id="457" w:author="Steve Martell" w:date="2012-02-07T15:44:00Z">
              <w:tcPr>
                <w:tcW w:w="1246" w:type="dxa"/>
                <w:gridSpan w:val="2"/>
              </w:tcPr>
            </w:tcPrChange>
          </w:tcPr>
          <w:p w14:paraId="6F74EB53" w14:textId="45986F0C" w:rsidR="00556FE5" w:rsidRDefault="00E83BC0" w:rsidP="00B74022">
            <w:pPr>
              <w:jc w:val="both"/>
              <w:cnfStyle w:val="000000010000" w:firstRow="0" w:lastRow="0" w:firstColumn="0" w:lastColumn="0" w:oddVBand="0" w:evenVBand="0" w:oddHBand="0" w:evenHBand="1" w:firstRowFirstColumn="0" w:firstRowLastColumn="0" w:lastRowFirstColumn="0" w:lastRowLastColumn="0"/>
              <w:rPr>
                <w:ins w:id="458" w:author="Steve Martell" w:date="2012-02-07T15:39:00Z"/>
              </w:rPr>
            </w:pPr>
            <w:ins w:id="459" w:author="Steve Martell" w:date="2012-02-07T15:42:00Z">
              <w:r>
                <w:t>$700</w:t>
              </w:r>
            </w:ins>
          </w:p>
        </w:tc>
      </w:tr>
      <w:tr w:rsidR="00556FE5" w:rsidRPr="00FC3DAC" w14:paraId="6360E482" w14:textId="77777777" w:rsidTr="00124E66">
        <w:trPr>
          <w:cnfStyle w:val="000000100000" w:firstRow="0" w:lastRow="0" w:firstColumn="0" w:lastColumn="0" w:oddVBand="0" w:evenVBand="0" w:oddHBand="1" w:evenHBand="0" w:firstRowFirstColumn="0" w:firstRowLastColumn="0" w:lastRowFirstColumn="0" w:lastRowLastColumn="0"/>
          <w:ins w:id="460" w:author="Steve Martell" w:date="2012-02-07T15:39:00Z"/>
        </w:trPr>
        <w:tc>
          <w:tcPr>
            <w:cnfStyle w:val="001000000000" w:firstRow="0" w:lastRow="0" w:firstColumn="1" w:lastColumn="0" w:oddVBand="0" w:evenVBand="0" w:oddHBand="0" w:evenHBand="0" w:firstRowFirstColumn="0" w:firstRowLastColumn="0" w:lastRowFirstColumn="0" w:lastRowLastColumn="0"/>
            <w:tcW w:w="6345" w:type="dxa"/>
            <w:tcPrChange w:id="461" w:author="Steve Martell" w:date="2012-02-07T15:44:00Z">
              <w:tcPr>
                <w:tcW w:w="7274" w:type="dxa"/>
                <w:gridSpan w:val="2"/>
              </w:tcPr>
            </w:tcPrChange>
          </w:tcPr>
          <w:p w14:paraId="6A8EB185" w14:textId="5390E1F4" w:rsidR="00556FE5" w:rsidRDefault="006A3188" w:rsidP="00B74022">
            <w:pPr>
              <w:jc w:val="both"/>
              <w:cnfStyle w:val="001000100000" w:firstRow="0" w:lastRow="0" w:firstColumn="1" w:lastColumn="0" w:oddVBand="0" w:evenVBand="0" w:oddHBand="1" w:evenHBand="0" w:firstRowFirstColumn="0" w:firstRowLastColumn="0" w:lastRowFirstColumn="0" w:lastRowLastColumn="0"/>
              <w:rPr>
                <w:ins w:id="462" w:author="Steve Martell" w:date="2012-02-07T15:39:00Z"/>
                <w:b w:val="0"/>
              </w:rPr>
            </w:pPr>
            <w:ins w:id="463" w:author="Steve Martell" w:date="2012-02-07T15:42:00Z">
              <w:r>
                <w:rPr>
                  <w:b w:val="0"/>
                </w:rPr>
                <w:t>Hotel &amp; p</w:t>
              </w:r>
              <w:r w:rsidR="00E83BC0">
                <w:rPr>
                  <w:b w:val="0"/>
                </w:rPr>
                <w:t>er</w:t>
              </w:r>
              <w:r w:rsidR="00701D67">
                <w:rPr>
                  <w:b w:val="0"/>
                </w:rPr>
                <w:t xml:space="preserve"> </w:t>
              </w:r>
              <w:r w:rsidR="00E83BC0">
                <w:rPr>
                  <w:b w:val="0"/>
                </w:rPr>
                <w:t>diem</w:t>
              </w:r>
            </w:ins>
          </w:p>
        </w:tc>
        <w:tc>
          <w:tcPr>
            <w:tcW w:w="1825" w:type="dxa"/>
            <w:tcPrChange w:id="464" w:author="Steve Martell" w:date="2012-02-07T15:44:00Z">
              <w:tcPr>
                <w:tcW w:w="1056" w:type="dxa"/>
                <w:gridSpan w:val="2"/>
              </w:tcPr>
            </w:tcPrChange>
          </w:tcPr>
          <w:p w14:paraId="7F3D396B" w14:textId="77777777" w:rsidR="00556FE5" w:rsidRDefault="00556FE5" w:rsidP="00B74022">
            <w:pPr>
              <w:jc w:val="both"/>
              <w:cnfStyle w:val="000000100000" w:firstRow="0" w:lastRow="0" w:firstColumn="0" w:lastColumn="0" w:oddVBand="0" w:evenVBand="0" w:oddHBand="1" w:evenHBand="0" w:firstRowFirstColumn="0" w:firstRowLastColumn="0" w:lastRowFirstColumn="0" w:lastRowLastColumn="0"/>
              <w:rPr>
                <w:ins w:id="465" w:author="Steve Martell" w:date="2012-02-07T15:39:00Z"/>
              </w:rPr>
            </w:pPr>
          </w:p>
        </w:tc>
        <w:tc>
          <w:tcPr>
            <w:tcW w:w="1406" w:type="dxa"/>
            <w:tcPrChange w:id="466" w:author="Steve Martell" w:date="2012-02-07T15:44:00Z">
              <w:tcPr>
                <w:tcW w:w="1246" w:type="dxa"/>
                <w:gridSpan w:val="2"/>
              </w:tcPr>
            </w:tcPrChange>
          </w:tcPr>
          <w:p w14:paraId="6AD0B29B" w14:textId="1DE331B9" w:rsidR="00556FE5" w:rsidRDefault="00E83BC0" w:rsidP="00B74022">
            <w:pPr>
              <w:jc w:val="both"/>
              <w:cnfStyle w:val="000000100000" w:firstRow="0" w:lastRow="0" w:firstColumn="0" w:lastColumn="0" w:oddVBand="0" w:evenVBand="0" w:oddHBand="1" w:evenHBand="0" w:firstRowFirstColumn="0" w:firstRowLastColumn="0" w:lastRowFirstColumn="0" w:lastRowLastColumn="0"/>
              <w:rPr>
                <w:ins w:id="467" w:author="Steve Martell" w:date="2012-02-07T15:39:00Z"/>
              </w:rPr>
            </w:pPr>
            <w:ins w:id="468" w:author="Steve Martell" w:date="2012-02-07T15:42:00Z">
              <w:r>
                <w:t>$900</w:t>
              </w:r>
            </w:ins>
          </w:p>
        </w:tc>
      </w:tr>
      <w:tr w:rsidR="00556FE5" w:rsidRPr="00FC3DAC" w14:paraId="22486983" w14:textId="77777777" w:rsidTr="00124E66">
        <w:trPr>
          <w:cnfStyle w:val="000000010000" w:firstRow="0" w:lastRow="0" w:firstColumn="0" w:lastColumn="0" w:oddVBand="0" w:evenVBand="0" w:oddHBand="0" w:evenHBand="1" w:firstRowFirstColumn="0" w:firstRowLastColumn="0" w:lastRowFirstColumn="0" w:lastRowLastColumn="0"/>
          <w:ins w:id="469" w:author="Steve Martell" w:date="2012-02-07T15:39:00Z"/>
        </w:trPr>
        <w:tc>
          <w:tcPr>
            <w:cnfStyle w:val="001000000000" w:firstRow="0" w:lastRow="0" w:firstColumn="1" w:lastColumn="0" w:oddVBand="0" w:evenVBand="0" w:oddHBand="0" w:evenHBand="0" w:firstRowFirstColumn="0" w:firstRowLastColumn="0" w:lastRowFirstColumn="0" w:lastRowLastColumn="0"/>
            <w:tcW w:w="6345" w:type="dxa"/>
            <w:tcPrChange w:id="470" w:author="Steve Martell" w:date="2012-02-07T15:44:00Z">
              <w:tcPr>
                <w:tcW w:w="7274" w:type="dxa"/>
                <w:gridSpan w:val="2"/>
              </w:tcPr>
            </w:tcPrChange>
          </w:tcPr>
          <w:p w14:paraId="5B8BE2EC" w14:textId="3B99FD6D" w:rsidR="00556FE5" w:rsidRDefault="002B2B1C" w:rsidP="00B74022">
            <w:pPr>
              <w:jc w:val="both"/>
              <w:cnfStyle w:val="001000010000" w:firstRow="0" w:lastRow="0" w:firstColumn="1" w:lastColumn="0" w:oddVBand="0" w:evenVBand="0" w:oddHBand="0" w:evenHBand="1" w:firstRowFirstColumn="0" w:firstRowLastColumn="0" w:lastRowFirstColumn="0" w:lastRowLastColumn="0"/>
              <w:rPr>
                <w:ins w:id="471" w:author="Steve Martell" w:date="2012-02-07T15:39:00Z"/>
                <w:b w:val="0"/>
              </w:rPr>
            </w:pPr>
            <w:ins w:id="472" w:author="Steve Martell" w:date="2012-02-07T15:42:00Z">
              <w:r>
                <w:rPr>
                  <w:b w:val="0"/>
                </w:rPr>
                <w:t xml:space="preserve">Seattle </w:t>
              </w:r>
            </w:ins>
            <w:ins w:id="473" w:author="Steve Martell" w:date="2012-02-07T15:53:00Z">
              <w:r w:rsidR="0003214F">
                <w:rPr>
                  <w:b w:val="0"/>
                </w:rPr>
                <w:t>Accommodation</w:t>
              </w:r>
              <w:r w:rsidR="0003214F">
                <w:rPr>
                  <w:rFonts w:hint="eastAsia"/>
                  <w:b w:val="0"/>
                </w:rPr>
                <w:t>s</w:t>
              </w:r>
            </w:ins>
          </w:p>
        </w:tc>
        <w:tc>
          <w:tcPr>
            <w:tcW w:w="1825" w:type="dxa"/>
            <w:tcPrChange w:id="474" w:author="Steve Martell" w:date="2012-02-07T15:44:00Z">
              <w:tcPr>
                <w:tcW w:w="1056" w:type="dxa"/>
                <w:gridSpan w:val="2"/>
              </w:tcPr>
            </w:tcPrChange>
          </w:tcPr>
          <w:p w14:paraId="208D6D86" w14:textId="77777777" w:rsidR="00556FE5" w:rsidRDefault="00556FE5" w:rsidP="00B74022">
            <w:pPr>
              <w:jc w:val="both"/>
              <w:cnfStyle w:val="000000010000" w:firstRow="0" w:lastRow="0" w:firstColumn="0" w:lastColumn="0" w:oddVBand="0" w:evenVBand="0" w:oddHBand="0" w:evenHBand="1" w:firstRowFirstColumn="0" w:firstRowLastColumn="0" w:lastRowFirstColumn="0" w:lastRowLastColumn="0"/>
              <w:rPr>
                <w:ins w:id="475" w:author="Steve Martell" w:date="2012-02-07T15:39:00Z"/>
              </w:rPr>
            </w:pPr>
          </w:p>
        </w:tc>
        <w:tc>
          <w:tcPr>
            <w:tcW w:w="1406" w:type="dxa"/>
            <w:tcPrChange w:id="476" w:author="Steve Martell" w:date="2012-02-07T15:44:00Z">
              <w:tcPr>
                <w:tcW w:w="1246" w:type="dxa"/>
                <w:gridSpan w:val="2"/>
              </w:tcPr>
            </w:tcPrChange>
          </w:tcPr>
          <w:p w14:paraId="6CAF75D5" w14:textId="734A1A49" w:rsidR="00556FE5" w:rsidRDefault="002B2B1C" w:rsidP="00B74022">
            <w:pPr>
              <w:jc w:val="both"/>
              <w:cnfStyle w:val="000000010000" w:firstRow="0" w:lastRow="0" w:firstColumn="0" w:lastColumn="0" w:oddVBand="0" w:evenVBand="0" w:oddHBand="0" w:evenHBand="1" w:firstRowFirstColumn="0" w:firstRowLastColumn="0" w:lastRowFirstColumn="0" w:lastRowLastColumn="0"/>
              <w:rPr>
                <w:ins w:id="477" w:author="Steve Martell" w:date="2012-02-07T15:39:00Z"/>
              </w:rPr>
            </w:pPr>
            <w:ins w:id="478" w:author="Steve Martell" w:date="2012-02-07T15:43:00Z">
              <w:r>
                <w:t>$5</w:t>
              </w:r>
            </w:ins>
            <w:ins w:id="479" w:author="Steve Martell" w:date="2012-02-07T15:52:00Z">
              <w:r w:rsidR="007064EA">
                <w:t>,</w:t>
              </w:r>
            </w:ins>
            <w:ins w:id="480" w:author="Steve Martell" w:date="2012-02-07T15:43:00Z">
              <w:r>
                <w:t>100</w:t>
              </w:r>
            </w:ins>
          </w:p>
        </w:tc>
      </w:tr>
      <w:tr w:rsidR="00556FE5" w:rsidRPr="00FC3DAC" w14:paraId="1ED62F4C" w14:textId="77777777" w:rsidTr="00124E66">
        <w:trPr>
          <w:cnfStyle w:val="000000100000" w:firstRow="0" w:lastRow="0" w:firstColumn="0" w:lastColumn="0" w:oddVBand="0" w:evenVBand="0" w:oddHBand="1" w:evenHBand="0" w:firstRowFirstColumn="0" w:firstRowLastColumn="0" w:lastRowFirstColumn="0" w:lastRowLastColumn="0"/>
          <w:ins w:id="481" w:author="Steve Martell" w:date="2012-02-07T15:39:00Z"/>
        </w:trPr>
        <w:tc>
          <w:tcPr>
            <w:cnfStyle w:val="001000000000" w:firstRow="0" w:lastRow="0" w:firstColumn="1" w:lastColumn="0" w:oddVBand="0" w:evenVBand="0" w:oddHBand="0" w:evenHBand="0" w:firstRowFirstColumn="0" w:firstRowLastColumn="0" w:lastRowFirstColumn="0" w:lastRowLastColumn="0"/>
            <w:tcW w:w="6345" w:type="dxa"/>
            <w:tcPrChange w:id="482" w:author="Steve Martell" w:date="2012-02-07T15:44:00Z">
              <w:tcPr>
                <w:tcW w:w="7274" w:type="dxa"/>
                <w:gridSpan w:val="2"/>
              </w:tcPr>
            </w:tcPrChange>
          </w:tcPr>
          <w:p w14:paraId="0D1B09B3" w14:textId="568C5391" w:rsidR="00556FE5" w:rsidRPr="00F66463" w:rsidRDefault="002B2B1C" w:rsidP="0038541C">
            <w:pPr>
              <w:jc w:val="right"/>
              <w:cnfStyle w:val="001000100000" w:firstRow="0" w:lastRow="0" w:firstColumn="1" w:lastColumn="0" w:oddVBand="0" w:evenVBand="0" w:oddHBand="1" w:evenHBand="0" w:firstRowFirstColumn="0" w:firstRowLastColumn="0" w:lastRowFirstColumn="0" w:lastRowLastColumn="0"/>
              <w:rPr>
                <w:ins w:id="483" w:author="Steve Martell" w:date="2012-02-07T15:39:00Z"/>
                <w:rPrChange w:id="484" w:author="Steve Martell" w:date="2012-02-07T15:44:00Z">
                  <w:rPr>
                    <w:ins w:id="485" w:author="Steve Martell" w:date="2012-02-07T15:39:00Z"/>
                    <w:b w:val="0"/>
                  </w:rPr>
                </w:rPrChange>
              </w:rPr>
              <w:pPrChange w:id="486" w:author="Steve Martell" w:date="2012-02-07T15:43:00Z">
                <w:pPr>
                  <w:jc w:val="both"/>
                  <w:cnfStyle w:val="001000100000" w:firstRow="0" w:lastRow="0" w:firstColumn="1" w:lastColumn="0" w:oddVBand="0" w:evenVBand="0" w:oddHBand="1" w:evenHBand="0" w:firstRowFirstColumn="0" w:firstRowLastColumn="0" w:lastRowFirstColumn="0" w:lastRowLastColumn="0"/>
                </w:pPr>
              </w:pPrChange>
            </w:pPr>
            <w:ins w:id="487" w:author="Steve Martell" w:date="2012-02-07T15:43:00Z">
              <w:r w:rsidRPr="00F66463">
                <w:rPr>
                  <w:rPrChange w:id="488" w:author="Steve Martell" w:date="2012-02-07T15:44:00Z">
                    <w:rPr>
                      <w:b w:val="0"/>
                    </w:rPr>
                  </w:rPrChange>
                </w:rPr>
                <w:t>TOTAL</w:t>
              </w:r>
            </w:ins>
          </w:p>
        </w:tc>
        <w:tc>
          <w:tcPr>
            <w:tcW w:w="1825" w:type="dxa"/>
            <w:tcPrChange w:id="489" w:author="Steve Martell" w:date="2012-02-07T15:44:00Z">
              <w:tcPr>
                <w:tcW w:w="1056" w:type="dxa"/>
                <w:gridSpan w:val="2"/>
              </w:tcPr>
            </w:tcPrChange>
          </w:tcPr>
          <w:p w14:paraId="614FBE64" w14:textId="77777777" w:rsidR="00556FE5" w:rsidRDefault="00556FE5" w:rsidP="00B74022">
            <w:pPr>
              <w:jc w:val="both"/>
              <w:cnfStyle w:val="000000100000" w:firstRow="0" w:lastRow="0" w:firstColumn="0" w:lastColumn="0" w:oddVBand="0" w:evenVBand="0" w:oddHBand="1" w:evenHBand="0" w:firstRowFirstColumn="0" w:firstRowLastColumn="0" w:lastRowFirstColumn="0" w:lastRowLastColumn="0"/>
              <w:rPr>
                <w:ins w:id="490" w:author="Steve Martell" w:date="2012-02-07T15:39:00Z"/>
              </w:rPr>
            </w:pPr>
          </w:p>
        </w:tc>
        <w:tc>
          <w:tcPr>
            <w:tcW w:w="1406" w:type="dxa"/>
            <w:tcPrChange w:id="491" w:author="Steve Martell" w:date="2012-02-07T15:44:00Z">
              <w:tcPr>
                <w:tcW w:w="1246" w:type="dxa"/>
                <w:gridSpan w:val="2"/>
              </w:tcPr>
            </w:tcPrChange>
          </w:tcPr>
          <w:p w14:paraId="4B47DC2B" w14:textId="517B8DEC" w:rsidR="00556FE5" w:rsidRDefault="00F97E9D" w:rsidP="007064EA">
            <w:pPr>
              <w:jc w:val="both"/>
              <w:cnfStyle w:val="000000100000" w:firstRow="0" w:lastRow="0" w:firstColumn="0" w:lastColumn="0" w:oddVBand="0" w:evenVBand="0" w:oddHBand="1" w:evenHBand="0" w:firstRowFirstColumn="0" w:firstRowLastColumn="0" w:lastRowFirstColumn="0" w:lastRowLastColumn="0"/>
              <w:rPr>
                <w:ins w:id="492" w:author="Steve Martell" w:date="2012-02-07T15:39:00Z"/>
              </w:rPr>
            </w:pPr>
            <w:ins w:id="493" w:author="Steve Martell" w:date="2012-02-07T16:10:00Z">
              <w:r>
                <w:fldChar w:fldCharType="begin"/>
              </w:r>
              <w:r>
                <w:instrText xml:space="preserve"> =SUM(ABOVE) </w:instrText>
              </w:r>
            </w:ins>
            <w:r>
              <w:fldChar w:fldCharType="separate"/>
            </w:r>
            <w:ins w:id="494" w:author="Steve Martell" w:date="2012-02-07T16:10:00Z">
              <w:r>
                <w:rPr>
                  <w:noProof/>
                </w:rPr>
                <w:t>$30,200.00</w:t>
              </w:r>
              <w:r>
                <w:fldChar w:fldCharType="end"/>
              </w:r>
            </w:ins>
          </w:p>
        </w:tc>
      </w:tr>
    </w:tbl>
    <w:p w14:paraId="491EECCD" w14:textId="77777777" w:rsidR="00450E0B" w:rsidRPr="00B74022" w:rsidRDefault="00450E0B" w:rsidP="00B74022">
      <w:pPr>
        <w:spacing w:after="0"/>
        <w:jc w:val="both"/>
        <w:pPrChange w:id="495" w:author="Steve Martell" w:date="2012-02-07T15:30:00Z">
          <w:pPr>
            <w:spacing w:after="0"/>
          </w:pPr>
        </w:pPrChange>
      </w:pPr>
    </w:p>
    <w:sectPr w:rsidR="00450E0B" w:rsidRPr="00B74022" w:rsidSect="004270CE">
      <w:pgSz w:w="12240" w:h="15840"/>
      <w:pgMar w:top="1440" w:right="1440" w:bottom="1440" w:left="1440" w:header="1440" w:footer="1440"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Steve Martell" w:date="2012-02-07T11:34:00Z" w:initials="SM">
    <w:p w14:paraId="5C33BAFE" w14:textId="4B432782" w:rsidR="00D830C5" w:rsidRDefault="00D830C5">
      <w:pPr>
        <w:pStyle w:val="CommentText"/>
      </w:pPr>
      <w:ins w:id="42" w:author="Steve Martell" w:date="2012-02-07T11:06:00Z">
        <w:r>
          <w:rPr>
            <w:rStyle w:val="CommentReference"/>
          </w:rPr>
          <w:annotationRef/>
        </w:r>
      </w:ins>
      <w:r>
        <w:t>Ed, I</w:t>
      </w:r>
      <w:r>
        <w:rPr>
          <w:rFonts w:hint="eastAsia"/>
        </w:rPr>
        <w:t>’</w:t>
      </w:r>
      <w:r>
        <w:t xml:space="preserve">m having trouble articulating the alternative policies and stock characteristics that you want to explore.   I presume alternative </w:t>
      </w:r>
      <w:proofErr w:type="spellStart"/>
      <w:r>
        <w:t>bycatch</w:t>
      </w:r>
      <w:proofErr w:type="spellEnd"/>
      <w:r>
        <w:t xml:space="preserve"> limits and </w:t>
      </w:r>
      <w:proofErr w:type="spellStart"/>
      <w:r>
        <w:t>bycatch</w:t>
      </w:r>
      <w:proofErr w:type="spellEnd"/>
      <w:r>
        <w:t xml:space="preserve"> mortality rates and wastage, is this correct?</w:t>
      </w:r>
    </w:p>
  </w:comment>
  <w:comment w:id="55" w:author="Steve Martell" w:date="2012-02-07T11:22:00Z" w:initials="SM">
    <w:p w14:paraId="339565C9" w14:textId="77777777" w:rsidR="00D830C5" w:rsidRDefault="00D830C5">
      <w:pPr>
        <w:pStyle w:val="CommentText"/>
      </w:pPr>
      <w:r>
        <w:rPr>
          <w:rStyle w:val="CommentReference"/>
        </w:rPr>
        <w:annotationRef/>
      </w:r>
      <w:r>
        <w:t xml:space="preserve">According to the Hare presentation, yield loss ratio is the weight of the yield loss divided by the </w:t>
      </w:r>
      <w:proofErr w:type="spellStart"/>
      <w:r>
        <w:t>wt</w:t>
      </w:r>
      <w:proofErr w:type="spellEnd"/>
      <w:r>
        <w:t xml:space="preserve"> of the </w:t>
      </w:r>
      <w:proofErr w:type="spellStart"/>
      <w:r>
        <w:t>bycatch</w:t>
      </w:r>
      <w:proofErr w:type="spellEnd"/>
      <w:r>
        <w:t xml:space="preserve">.  The yield loss is just the cumulative catch in the set-line fishery over 30 years.  </w:t>
      </w:r>
    </w:p>
    <w:p w14:paraId="7D555E2F" w14:textId="77777777" w:rsidR="00D830C5" w:rsidRDefault="00D830C5">
      <w:pPr>
        <w:pStyle w:val="CommentText"/>
      </w:pPr>
    </w:p>
    <w:p w14:paraId="59DA5D59" w14:textId="248C7698" w:rsidR="00D830C5" w:rsidRDefault="00D830C5">
      <w:pPr>
        <w:pStyle w:val="CommentText"/>
      </w:pPr>
      <w:r>
        <w:t xml:space="preserve">My interpretation of yield loss ratio is the difference between the yield obtained without and with </w:t>
      </w:r>
      <w:proofErr w:type="spellStart"/>
      <w:r>
        <w:t>bycatch</w:t>
      </w:r>
      <w:proofErr w:type="spellEnd"/>
      <w:r>
        <w:t xml:space="preserve">, divided by the total </w:t>
      </w:r>
      <w:proofErr w:type="spellStart"/>
      <w:r>
        <w:t>bycatch</w:t>
      </w:r>
      <w:proofErr w:type="spellEnd"/>
      <w:r>
        <w:t>.  (See example figure at the bottom of this TOR).</w:t>
      </w:r>
    </w:p>
  </w:comment>
  <w:comment w:id="71" w:author="Steve Martell" w:date="2012-02-07T11:29:00Z" w:initials="SM">
    <w:p w14:paraId="16443F74" w14:textId="4BA492EE" w:rsidR="00D830C5" w:rsidRDefault="00D830C5">
      <w:pPr>
        <w:pStyle w:val="CommentText"/>
      </w:pPr>
      <w:r>
        <w:rPr>
          <w:rStyle w:val="CommentReference"/>
        </w:rPr>
        <w:annotationRef/>
      </w:r>
      <w:r>
        <w:t>Will require size composition data from IPHC staff.</w:t>
      </w:r>
    </w:p>
  </w:comment>
  <w:comment w:id="77" w:author="Steve Martell" w:date="2012-02-07T11:31:00Z" w:initials="SM">
    <w:p w14:paraId="69792952" w14:textId="623711CB" w:rsidR="00D830C5" w:rsidRDefault="00D830C5">
      <w:pPr>
        <w:pStyle w:val="CommentText"/>
      </w:pPr>
      <w:r>
        <w:rPr>
          <w:rStyle w:val="CommentReference"/>
        </w:rPr>
        <w:annotationRef/>
      </w:r>
      <w:r>
        <w:t>Will require data from IPHC staff????</w:t>
      </w:r>
    </w:p>
  </w:comment>
  <w:comment w:id="90" w:author="Steve Martell" w:date="2012-02-07T11:36:00Z" w:initials="SM">
    <w:p w14:paraId="1D16CC80" w14:textId="09EAC1F0" w:rsidR="00D830C5" w:rsidRDefault="00D830C5">
      <w:pPr>
        <w:pStyle w:val="CommentText"/>
      </w:pPr>
      <w:r>
        <w:rPr>
          <w:rStyle w:val="CommentReference"/>
        </w:rPr>
        <w:annotationRef/>
      </w:r>
      <w:r>
        <w:t>I</w:t>
      </w:r>
      <w:r>
        <w:rPr>
          <w:rFonts w:hint="eastAsia"/>
        </w:rPr>
        <w:t>’</w:t>
      </w:r>
      <w:r>
        <w:t xml:space="preserve">m not sure that I would agree with the methods they use, but none the less I can produce the same results.  Again, I use the figure at the bottom to articulate how these ratios would change with changes in </w:t>
      </w:r>
      <w:proofErr w:type="spellStart"/>
      <w:r>
        <w:t>sizelimits</w:t>
      </w:r>
      <w:proofErr w:type="spellEnd"/>
      <w:r>
        <w:t xml:space="preserve"> and fishing mortality rates.</w:t>
      </w:r>
    </w:p>
  </w:comment>
  <w:comment w:id="93" w:author="Steve Martell" w:date="2012-02-07T11:37:00Z" w:initials="SM">
    <w:p w14:paraId="0E2264BC" w14:textId="357C41E3" w:rsidR="00D830C5" w:rsidRDefault="00D830C5">
      <w:pPr>
        <w:pStyle w:val="CommentText"/>
      </w:pPr>
      <w:r>
        <w:rPr>
          <w:rStyle w:val="CommentReference"/>
        </w:rPr>
        <w:annotationRef/>
      </w:r>
      <w:r>
        <w:t>Clarification: Is this a reduction from the current limit of 2000t?</w:t>
      </w:r>
    </w:p>
  </w:comment>
  <w:comment w:id="147" w:author="Steve Martell" w:date="2012-02-07T13:49:00Z" w:initials="SM">
    <w:p w14:paraId="32EDE677" w14:textId="6A5A9197" w:rsidR="00D830C5" w:rsidRDefault="00D830C5">
      <w:pPr>
        <w:pStyle w:val="CommentText"/>
      </w:pPr>
      <w:r>
        <w:rPr>
          <w:rStyle w:val="CommentReference"/>
        </w:rPr>
        <w:annotationRef/>
      </w:r>
      <w:r>
        <w:t xml:space="preserve">I would anticipate that </w:t>
      </w:r>
      <w:r>
        <w:rPr>
          <w:rFonts w:hint="eastAsia"/>
        </w:rPr>
        <w:t>the</w:t>
      </w:r>
      <w:r>
        <w:t xml:space="preserve"> results of this will be strongly influenced by assumptions about how the selectivity curve would change in response to the changes in regulations.  It might be useful to think about what incentives (price premiums, observers etc.) that would </w:t>
      </w:r>
      <w:r>
        <w:rPr>
          <w:rFonts w:hint="eastAsia"/>
        </w:rPr>
        <w:t>influence</w:t>
      </w:r>
      <w:r>
        <w:t xml:space="preserve"> avoidance of </w:t>
      </w:r>
      <w:r>
        <w:rPr>
          <w:rFonts w:hint="eastAsia"/>
        </w:rPr>
        <w:t>small</w:t>
      </w:r>
      <w:r>
        <w:t xml:space="preserve"> halibut.</w:t>
      </w:r>
    </w:p>
  </w:comment>
  <w:comment w:id="202" w:author="Steve Martell" w:date="2012-02-07T15:07:00Z" w:initials="SM">
    <w:p w14:paraId="5620EFD0" w14:textId="45012F43" w:rsidR="00D830C5" w:rsidRDefault="00D830C5">
      <w:pPr>
        <w:pStyle w:val="CommentText"/>
      </w:pPr>
      <w:r>
        <w:rPr>
          <w:rStyle w:val="CommentReference"/>
        </w:rPr>
        <w:annotationRef/>
      </w:r>
      <w:r>
        <w:t>I could not find this figure. Perhaps post a copy of it in this TOR.</w:t>
      </w:r>
    </w:p>
  </w:comment>
  <w:comment w:id="203" w:author="Steve Martell" w:date="2012-02-07T15:14:00Z" w:initials="SM">
    <w:p w14:paraId="3EA6C5EA" w14:textId="62F55980" w:rsidR="00D830C5" w:rsidRDefault="00D830C5">
      <w:pPr>
        <w:pStyle w:val="CommentText"/>
      </w:pPr>
      <w:r>
        <w:rPr>
          <w:rStyle w:val="CommentReference"/>
        </w:rPr>
        <w:annotationRef/>
      </w:r>
      <w:r>
        <w:t>Need to familiarize myself with these policy variants.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B682A" w14:textId="77777777" w:rsidR="00D830C5" w:rsidRDefault="00D830C5" w:rsidP="00FB7776">
      <w:pPr>
        <w:spacing w:after="0"/>
      </w:pPr>
      <w:r>
        <w:separator/>
      </w:r>
    </w:p>
  </w:endnote>
  <w:endnote w:type="continuationSeparator" w:id="0">
    <w:p w14:paraId="2AAB4E88" w14:textId="77777777" w:rsidR="00D830C5" w:rsidRDefault="00D830C5" w:rsidP="00FB77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Palatino">
    <w:altName w:val="Book Antiqua"/>
    <w:panose1 w:val="02000500000000000000"/>
    <w:charset w:val="00"/>
    <w:family w:val="auto"/>
    <w:pitch w:val="variable"/>
    <w:sig w:usb0="00000003" w:usb1="00000000" w:usb2="00000000" w:usb3="00000000" w:csb0="01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9A5587" w14:textId="77777777" w:rsidR="00D830C5" w:rsidRDefault="00D830C5" w:rsidP="00FB7776">
      <w:pPr>
        <w:spacing w:after="0"/>
      </w:pPr>
      <w:r>
        <w:separator/>
      </w:r>
    </w:p>
  </w:footnote>
  <w:footnote w:type="continuationSeparator" w:id="0">
    <w:p w14:paraId="41548BF7" w14:textId="77777777" w:rsidR="00D830C5" w:rsidRDefault="00D830C5" w:rsidP="00FB77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30C77"/>
    <w:rsid w:val="000157EA"/>
    <w:rsid w:val="00017C9B"/>
    <w:rsid w:val="0003214F"/>
    <w:rsid w:val="000330D3"/>
    <w:rsid w:val="000342A9"/>
    <w:rsid w:val="000748F9"/>
    <w:rsid w:val="00074C06"/>
    <w:rsid w:val="00075C8A"/>
    <w:rsid w:val="000B581C"/>
    <w:rsid w:val="000E5430"/>
    <w:rsid w:val="000E6AB5"/>
    <w:rsid w:val="000F3270"/>
    <w:rsid w:val="0011594E"/>
    <w:rsid w:val="00120F17"/>
    <w:rsid w:val="00124E66"/>
    <w:rsid w:val="00132785"/>
    <w:rsid w:val="00140D42"/>
    <w:rsid w:val="00141A8C"/>
    <w:rsid w:val="0014340A"/>
    <w:rsid w:val="001455BB"/>
    <w:rsid w:val="001557CD"/>
    <w:rsid w:val="001900E2"/>
    <w:rsid w:val="00195FB9"/>
    <w:rsid w:val="00196712"/>
    <w:rsid w:val="001A379D"/>
    <w:rsid w:val="001A3E41"/>
    <w:rsid w:val="001A709F"/>
    <w:rsid w:val="00200AD9"/>
    <w:rsid w:val="00202EBA"/>
    <w:rsid w:val="002034AB"/>
    <w:rsid w:val="002218EA"/>
    <w:rsid w:val="002238AB"/>
    <w:rsid w:val="00251CFA"/>
    <w:rsid w:val="002729B0"/>
    <w:rsid w:val="0029059C"/>
    <w:rsid w:val="002917BF"/>
    <w:rsid w:val="002A4325"/>
    <w:rsid w:val="002A5361"/>
    <w:rsid w:val="002B2B1C"/>
    <w:rsid w:val="002C36BA"/>
    <w:rsid w:val="002C3F01"/>
    <w:rsid w:val="002C5EDF"/>
    <w:rsid w:val="002E274B"/>
    <w:rsid w:val="00316A0D"/>
    <w:rsid w:val="00324FDC"/>
    <w:rsid w:val="00336B72"/>
    <w:rsid w:val="003371F2"/>
    <w:rsid w:val="0034190B"/>
    <w:rsid w:val="003477E0"/>
    <w:rsid w:val="00350EA2"/>
    <w:rsid w:val="0038541C"/>
    <w:rsid w:val="00385D59"/>
    <w:rsid w:val="003D2338"/>
    <w:rsid w:val="003D5E1F"/>
    <w:rsid w:val="00400D93"/>
    <w:rsid w:val="00413A9F"/>
    <w:rsid w:val="004270BF"/>
    <w:rsid w:val="004270CE"/>
    <w:rsid w:val="004340D4"/>
    <w:rsid w:val="004406F6"/>
    <w:rsid w:val="00450E0B"/>
    <w:rsid w:val="004512D1"/>
    <w:rsid w:val="00456BEB"/>
    <w:rsid w:val="00462774"/>
    <w:rsid w:val="00481893"/>
    <w:rsid w:val="004918D3"/>
    <w:rsid w:val="004A31ED"/>
    <w:rsid w:val="004B3116"/>
    <w:rsid w:val="004C4E24"/>
    <w:rsid w:val="004E7778"/>
    <w:rsid w:val="004F1A57"/>
    <w:rsid w:val="004F691B"/>
    <w:rsid w:val="00504C69"/>
    <w:rsid w:val="00505684"/>
    <w:rsid w:val="00510439"/>
    <w:rsid w:val="00510502"/>
    <w:rsid w:val="00526BD2"/>
    <w:rsid w:val="005343BA"/>
    <w:rsid w:val="00545208"/>
    <w:rsid w:val="00556FE5"/>
    <w:rsid w:val="00561F4B"/>
    <w:rsid w:val="005A4EC3"/>
    <w:rsid w:val="005A581F"/>
    <w:rsid w:val="005B364A"/>
    <w:rsid w:val="005B6E6F"/>
    <w:rsid w:val="005C68F3"/>
    <w:rsid w:val="005D44F6"/>
    <w:rsid w:val="005D4D3A"/>
    <w:rsid w:val="005E4924"/>
    <w:rsid w:val="005E5680"/>
    <w:rsid w:val="00604CEC"/>
    <w:rsid w:val="00610937"/>
    <w:rsid w:val="00617D5E"/>
    <w:rsid w:val="00625259"/>
    <w:rsid w:val="00631D35"/>
    <w:rsid w:val="00636F30"/>
    <w:rsid w:val="0064004A"/>
    <w:rsid w:val="006522F3"/>
    <w:rsid w:val="00656216"/>
    <w:rsid w:val="006609DB"/>
    <w:rsid w:val="00664C9C"/>
    <w:rsid w:val="00676904"/>
    <w:rsid w:val="00695C42"/>
    <w:rsid w:val="006A00A6"/>
    <w:rsid w:val="006A3188"/>
    <w:rsid w:val="006A75A0"/>
    <w:rsid w:val="006C3BB5"/>
    <w:rsid w:val="006D087A"/>
    <w:rsid w:val="006D1382"/>
    <w:rsid w:val="006D4231"/>
    <w:rsid w:val="006F5220"/>
    <w:rsid w:val="00701D67"/>
    <w:rsid w:val="00702161"/>
    <w:rsid w:val="007026ED"/>
    <w:rsid w:val="00703220"/>
    <w:rsid w:val="007064EA"/>
    <w:rsid w:val="0071412B"/>
    <w:rsid w:val="007345AC"/>
    <w:rsid w:val="00741751"/>
    <w:rsid w:val="00741B28"/>
    <w:rsid w:val="007464CB"/>
    <w:rsid w:val="007477DF"/>
    <w:rsid w:val="007518B8"/>
    <w:rsid w:val="00756BEC"/>
    <w:rsid w:val="00757962"/>
    <w:rsid w:val="007644FE"/>
    <w:rsid w:val="007704FE"/>
    <w:rsid w:val="00772776"/>
    <w:rsid w:val="0077314C"/>
    <w:rsid w:val="00773FA3"/>
    <w:rsid w:val="007865BD"/>
    <w:rsid w:val="007A7D23"/>
    <w:rsid w:val="007C58E4"/>
    <w:rsid w:val="007E03B5"/>
    <w:rsid w:val="007E159F"/>
    <w:rsid w:val="007F4CAF"/>
    <w:rsid w:val="00815767"/>
    <w:rsid w:val="00830A4F"/>
    <w:rsid w:val="00841C0F"/>
    <w:rsid w:val="00845A8F"/>
    <w:rsid w:val="00862C62"/>
    <w:rsid w:val="008670E2"/>
    <w:rsid w:val="00871576"/>
    <w:rsid w:val="008917AB"/>
    <w:rsid w:val="00891B90"/>
    <w:rsid w:val="0089386B"/>
    <w:rsid w:val="008A44E8"/>
    <w:rsid w:val="008A51AA"/>
    <w:rsid w:val="008B075A"/>
    <w:rsid w:val="008B3004"/>
    <w:rsid w:val="008B7ECE"/>
    <w:rsid w:val="008C1628"/>
    <w:rsid w:val="008D2CB7"/>
    <w:rsid w:val="008E4D94"/>
    <w:rsid w:val="009100D9"/>
    <w:rsid w:val="0091037D"/>
    <w:rsid w:val="009148A6"/>
    <w:rsid w:val="00917933"/>
    <w:rsid w:val="00924726"/>
    <w:rsid w:val="00925415"/>
    <w:rsid w:val="00930C77"/>
    <w:rsid w:val="009340ED"/>
    <w:rsid w:val="00936AF9"/>
    <w:rsid w:val="00936C6E"/>
    <w:rsid w:val="00950883"/>
    <w:rsid w:val="00954861"/>
    <w:rsid w:val="00967AF2"/>
    <w:rsid w:val="009934B9"/>
    <w:rsid w:val="00994E92"/>
    <w:rsid w:val="00996F3B"/>
    <w:rsid w:val="009A305F"/>
    <w:rsid w:val="009B60C3"/>
    <w:rsid w:val="009C60FC"/>
    <w:rsid w:val="009C7764"/>
    <w:rsid w:val="009D44BA"/>
    <w:rsid w:val="009E4A87"/>
    <w:rsid w:val="009F4050"/>
    <w:rsid w:val="00A026DD"/>
    <w:rsid w:val="00A465F4"/>
    <w:rsid w:val="00A53235"/>
    <w:rsid w:val="00A56601"/>
    <w:rsid w:val="00A9728D"/>
    <w:rsid w:val="00AB4234"/>
    <w:rsid w:val="00AD1A7C"/>
    <w:rsid w:val="00AE7CD9"/>
    <w:rsid w:val="00AF2BE5"/>
    <w:rsid w:val="00AF5035"/>
    <w:rsid w:val="00B04304"/>
    <w:rsid w:val="00B1133A"/>
    <w:rsid w:val="00B13F7A"/>
    <w:rsid w:val="00B3692F"/>
    <w:rsid w:val="00B532DC"/>
    <w:rsid w:val="00B60270"/>
    <w:rsid w:val="00B72B42"/>
    <w:rsid w:val="00B74022"/>
    <w:rsid w:val="00B87EFD"/>
    <w:rsid w:val="00BA5BE3"/>
    <w:rsid w:val="00BB2E54"/>
    <w:rsid w:val="00BD49D3"/>
    <w:rsid w:val="00BD57C1"/>
    <w:rsid w:val="00BE11B2"/>
    <w:rsid w:val="00BF3152"/>
    <w:rsid w:val="00C2349E"/>
    <w:rsid w:val="00C25D69"/>
    <w:rsid w:val="00C35AA8"/>
    <w:rsid w:val="00C37C2E"/>
    <w:rsid w:val="00C434CC"/>
    <w:rsid w:val="00C558D0"/>
    <w:rsid w:val="00C57D55"/>
    <w:rsid w:val="00C63B42"/>
    <w:rsid w:val="00C65F61"/>
    <w:rsid w:val="00C700EA"/>
    <w:rsid w:val="00C811CD"/>
    <w:rsid w:val="00C83C4D"/>
    <w:rsid w:val="00CA7D6F"/>
    <w:rsid w:val="00CD0F83"/>
    <w:rsid w:val="00D043AC"/>
    <w:rsid w:val="00D05CD1"/>
    <w:rsid w:val="00D11B3A"/>
    <w:rsid w:val="00D33026"/>
    <w:rsid w:val="00D34762"/>
    <w:rsid w:val="00D40F74"/>
    <w:rsid w:val="00D430F5"/>
    <w:rsid w:val="00D553D7"/>
    <w:rsid w:val="00D648D7"/>
    <w:rsid w:val="00D75F05"/>
    <w:rsid w:val="00D76E0A"/>
    <w:rsid w:val="00D830C5"/>
    <w:rsid w:val="00D8475D"/>
    <w:rsid w:val="00D95004"/>
    <w:rsid w:val="00D959B7"/>
    <w:rsid w:val="00D96B77"/>
    <w:rsid w:val="00D97B2B"/>
    <w:rsid w:val="00DA4F28"/>
    <w:rsid w:val="00DA5B8B"/>
    <w:rsid w:val="00DB1AB8"/>
    <w:rsid w:val="00DB36F7"/>
    <w:rsid w:val="00DB4A4C"/>
    <w:rsid w:val="00DB52FB"/>
    <w:rsid w:val="00DC05C4"/>
    <w:rsid w:val="00DD23CD"/>
    <w:rsid w:val="00DD42D4"/>
    <w:rsid w:val="00DE1187"/>
    <w:rsid w:val="00DE1F98"/>
    <w:rsid w:val="00E2617B"/>
    <w:rsid w:val="00E265B9"/>
    <w:rsid w:val="00E3210D"/>
    <w:rsid w:val="00E3471B"/>
    <w:rsid w:val="00E35762"/>
    <w:rsid w:val="00E371A0"/>
    <w:rsid w:val="00E40D6B"/>
    <w:rsid w:val="00E83BC0"/>
    <w:rsid w:val="00EA14DB"/>
    <w:rsid w:val="00EC5555"/>
    <w:rsid w:val="00EC6F83"/>
    <w:rsid w:val="00ED160C"/>
    <w:rsid w:val="00ED3F07"/>
    <w:rsid w:val="00EE6159"/>
    <w:rsid w:val="00F35D40"/>
    <w:rsid w:val="00F35E3C"/>
    <w:rsid w:val="00F401F8"/>
    <w:rsid w:val="00F416EE"/>
    <w:rsid w:val="00F418C3"/>
    <w:rsid w:val="00F44697"/>
    <w:rsid w:val="00F62AE6"/>
    <w:rsid w:val="00F65ACF"/>
    <w:rsid w:val="00F66463"/>
    <w:rsid w:val="00F7250E"/>
    <w:rsid w:val="00F73621"/>
    <w:rsid w:val="00F73B77"/>
    <w:rsid w:val="00F97E9D"/>
    <w:rsid w:val="00FA4C5B"/>
    <w:rsid w:val="00FA6559"/>
    <w:rsid w:val="00FB1981"/>
    <w:rsid w:val="00FB7776"/>
    <w:rsid w:val="00FC333F"/>
    <w:rsid w:val="00FC3DAC"/>
    <w:rsid w:val="00FC53C6"/>
    <w:rsid w:val="00FC615D"/>
    <w:rsid w:val="00FC74DA"/>
    <w:rsid w:val="00FD68D4"/>
    <w:rsid w:val="00FE7B4D"/>
    <w:rsid w:val="00FF02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A0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A"/>
    <w:qFormat/>
    <w:rsid w:val="00930C77"/>
    <w:rPr>
      <w:rFonts w:ascii="Palatino" w:hAnsi="Palatino"/>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F0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3F01"/>
    <w:rPr>
      <w:rFonts w:ascii="Lucida Grande" w:hAnsi="Lucida Grande"/>
      <w:sz w:val="18"/>
      <w:szCs w:val="18"/>
    </w:rPr>
  </w:style>
  <w:style w:type="character" w:styleId="CommentReference">
    <w:name w:val="annotation reference"/>
    <w:basedOn w:val="DefaultParagraphFont"/>
    <w:uiPriority w:val="99"/>
    <w:semiHidden/>
    <w:unhideWhenUsed/>
    <w:rsid w:val="00A53235"/>
    <w:rPr>
      <w:sz w:val="18"/>
      <w:szCs w:val="18"/>
    </w:rPr>
  </w:style>
  <w:style w:type="paragraph" w:styleId="CommentText">
    <w:name w:val="annotation text"/>
    <w:basedOn w:val="Normal"/>
    <w:link w:val="CommentTextChar"/>
    <w:uiPriority w:val="99"/>
    <w:semiHidden/>
    <w:unhideWhenUsed/>
    <w:rsid w:val="00A53235"/>
    <w:rPr>
      <w:sz w:val="24"/>
    </w:rPr>
  </w:style>
  <w:style w:type="character" w:customStyle="1" w:styleId="CommentTextChar">
    <w:name w:val="Comment Text Char"/>
    <w:basedOn w:val="DefaultParagraphFont"/>
    <w:link w:val="CommentText"/>
    <w:uiPriority w:val="99"/>
    <w:semiHidden/>
    <w:rsid w:val="00A53235"/>
    <w:rPr>
      <w:rFonts w:ascii="Palatino" w:hAnsi="Palatino"/>
      <w:sz w:val="24"/>
      <w:szCs w:val="24"/>
    </w:rPr>
  </w:style>
  <w:style w:type="paragraph" w:styleId="CommentSubject">
    <w:name w:val="annotation subject"/>
    <w:basedOn w:val="CommentText"/>
    <w:next w:val="CommentText"/>
    <w:link w:val="CommentSubjectChar"/>
    <w:uiPriority w:val="99"/>
    <w:semiHidden/>
    <w:unhideWhenUsed/>
    <w:rsid w:val="00A53235"/>
    <w:rPr>
      <w:b/>
      <w:bCs/>
      <w:sz w:val="20"/>
      <w:szCs w:val="20"/>
    </w:rPr>
  </w:style>
  <w:style w:type="character" w:customStyle="1" w:styleId="CommentSubjectChar">
    <w:name w:val="Comment Subject Char"/>
    <w:basedOn w:val="CommentTextChar"/>
    <w:link w:val="CommentSubject"/>
    <w:uiPriority w:val="99"/>
    <w:semiHidden/>
    <w:rsid w:val="00A53235"/>
    <w:rPr>
      <w:rFonts w:ascii="Palatino" w:hAnsi="Palatino"/>
      <w:b/>
      <w:bCs/>
      <w:sz w:val="24"/>
      <w:szCs w:val="24"/>
    </w:rPr>
  </w:style>
  <w:style w:type="paragraph" w:styleId="Header">
    <w:name w:val="header"/>
    <w:basedOn w:val="Normal"/>
    <w:link w:val="HeaderChar"/>
    <w:uiPriority w:val="99"/>
    <w:unhideWhenUsed/>
    <w:rsid w:val="00FB7776"/>
    <w:pPr>
      <w:tabs>
        <w:tab w:val="center" w:pos="4320"/>
        <w:tab w:val="right" w:pos="8640"/>
      </w:tabs>
      <w:spacing w:after="0"/>
    </w:pPr>
  </w:style>
  <w:style w:type="character" w:customStyle="1" w:styleId="HeaderChar">
    <w:name w:val="Header Char"/>
    <w:basedOn w:val="DefaultParagraphFont"/>
    <w:link w:val="Header"/>
    <w:uiPriority w:val="99"/>
    <w:rsid w:val="00FB7776"/>
    <w:rPr>
      <w:rFonts w:ascii="Palatino" w:hAnsi="Palatino"/>
      <w:sz w:val="28"/>
      <w:szCs w:val="24"/>
    </w:rPr>
  </w:style>
  <w:style w:type="paragraph" w:styleId="Footer">
    <w:name w:val="footer"/>
    <w:basedOn w:val="Normal"/>
    <w:link w:val="FooterChar"/>
    <w:uiPriority w:val="99"/>
    <w:unhideWhenUsed/>
    <w:rsid w:val="00FB7776"/>
    <w:pPr>
      <w:tabs>
        <w:tab w:val="center" w:pos="4320"/>
        <w:tab w:val="right" w:pos="8640"/>
      </w:tabs>
      <w:spacing w:after="0"/>
    </w:pPr>
  </w:style>
  <w:style w:type="character" w:customStyle="1" w:styleId="FooterChar">
    <w:name w:val="Footer Char"/>
    <w:basedOn w:val="DefaultParagraphFont"/>
    <w:link w:val="Footer"/>
    <w:uiPriority w:val="99"/>
    <w:rsid w:val="00FB7776"/>
    <w:rPr>
      <w:rFonts w:ascii="Palatino" w:hAnsi="Palatino"/>
      <w:sz w:val="28"/>
      <w:szCs w:val="24"/>
    </w:rPr>
  </w:style>
  <w:style w:type="table" w:styleId="TableGrid">
    <w:name w:val="Table Grid"/>
    <w:basedOn w:val="TableNormal"/>
    <w:uiPriority w:val="59"/>
    <w:rsid w:val="0051050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10502"/>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10502"/>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830C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1FD52-BFF2-DE4E-BDBD-A592079D1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10</Pages>
  <Words>2945</Words>
  <Characters>16792</Characters>
  <Application>Microsoft Macintosh Word</Application>
  <DocSecurity>0</DocSecurity>
  <Lines>139</Lines>
  <Paragraphs>39</Paragraphs>
  <ScaleCrop>false</ScaleCrop>
  <Company>UBC</Company>
  <LinksUpToDate>false</LinksUpToDate>
  <CharactersWithSpaces>19698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Richardson</dc:creator>
  <cp:keywords/>
  <cp:lastModifiedBy>Steve Martell</cp:lastModifiedBy>
  <cp:revision>287</cp:revision>
  <dcterms:created xsi:type="dcterms:W3CDTF">2012-02-01T21:14:00Z</dcterms:created>
  <dcterms:modified xsi:type="dcterms:W3CDTF">2012-02-08T00:15:00Z</dcterms:modified>
</cp:coreProperties>
</file>